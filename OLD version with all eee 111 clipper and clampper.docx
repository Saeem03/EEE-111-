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F686" w14:textId="77777777" w:rsidR="00DD35D6" w:rsidRPr="00C64FE7" w:rsidRDefault="006B63F1" w:rsidP="00DD35D6">
      <w:pPr>
        <w:spacing w:after="0" w:line="240" w:lineRule="auto"/>
        <w:jc w:val="center"/>
        <w:rPr>
          <w:rFonts w:ascii="Times New Roman" w:eastAsia="Times New Roman" w:hAnsi="Times New Roman" w:cs="Times New Roman"/>
          <w:sz w:val="24"/>
          <w:szCs w:val="24"/>
          <w:lang w:val="en-US"/>
        </w:rPr>
      </w:pPr>
      <w:r w:rsidRPr="00C64FE7">
        <w:rPr>
          <w:rFonts w:ascii="Times New Roman" w:eastAsia="Times New Roman" w:hAnsi="Times New Roman" w:cs="Times New Roman"/>
          <w:noProof/>
          <w:sz w:val="24"/>
          <w:szCs w:val="24"/>
          <w:lang w:val="en-US"/>
        </w:rPr>
        <w:drawing>
          <wp:anchor distT="0" distB="0" distL="114300" distR="114300" simplePos="0" relativeHeight="251658239" behindDoc="1" locked="0" layoutInCell="1" allowOverlap="1" wp14:anchorId="3A59DDE4" wp14:editId="24A244C1">
            <wp:simplePos x="0" y="0"/>
            <wp:positionH relativeFrom="column">
              <wp:posOffset>-569595</wp:posOffset>
            </wp:positionH>
            <wp:positionV relativeFrom="paragraph">
              <wp:posOffset>-65215</wp:posOffset>
            </wp:positionV>
            <wp:extent cx="1081833" cy="1816925"/>
            <wp:effectExtent l="0" t="0" r="4445" b="0"/>
            <wp:wrapNone/>
            <wp:docPr id="42" name="Picture 42" descr="C:\Users\Abc\Desktop\kisspng-computer-icons-electrical-engineering-clip-art-engineering-5abfccd51a8247.3158597415225192531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isspng-computer-icons-electrical-engineering-clip-art-engineering-5abfccd51a8247.3158597415225192531086.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81833"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5D6" w:rsidRPr="00C64FE7">
        <w:rPr>
          <w:rFonts w:ascii="Times New Roman" w:eastAsia="Times New Roman" w:hAnsi="Times New Roman" w:cs="Times New Roman"/>
          <w:noProof/>
          <w:sz w:val="24"/>
          <w:szCs w:val="24"/>
          <w:lang w:val="en-US"/>
        </w:rPr>
        <w:drawing>
          <wp:inline distT="0" distB="0" distL="0" distR="0" wp14:anchorId="00345A30" wp14:editId="73748E25">
            <wp:extent cx="1258215" cy="148389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big_original.jpg.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92620" cy="1524466"/>
                    </a:xfrm>
                    <a:prstGeom prst="rect">
                      <a:avLst/>
                    </a:prstGeom>
                  </pic:spPr>
                </pic:pic>
              </a:graphicData>
            </a:graphic>
          </wp:inline>
        </w:drawing>
      </w:r>
    </w:p>
    <w:p w14:paraId="2D553DD6" w14:textId="77777777" w:rsidR="00DD35D6" w:rsidRPr="00C64FE7" w:rsidRDefault="00DD35D6" w:rsidP="006C3C16">
      <w:pPr>
        <w:spacing w:after="0" w:line="360" w:lineRule="auto"/>
        <w:ind w:left="-810" w:right="-873"/>
        <w:jc w:val="center"/>
        <w:rPr>
          <w:rFonts w:ascii="Times New Roman" w:eastAsia="Times New Roman" w:hAnsi="Times New Roman" w:cs="Times New Roman"/>
          <w:b/>
          <w:bCs/>
          <w:smallCaps/>
          <w:spacing w:val="5"/>
          <w:sz w:val="44"/>
          <w:szCs w:val="24"/>
          <w:lang w:val="en-US"/>
        </w:rPr>
      </w:pPr>
      <w:r w:rsidRPr="00C64FE7">
        <w:rPr>
          <w:rFonts w:ascii="Times New Roman" w:eastAsia="Times New Roman" w:hAnsi="Times New Roman" w:cs="Times New Roman"/>
          <w:b/>
          <w:bCs/>
          <w:smallCaps/>
          <w:spacing w:val="5"/>
          <w:sz w:val="44"/>
          <w:szCs w:val="24"/>
          <w:lang w:val="en-US"/>
        </w:rPr>
        <w:t>North South University</w:t>
      </w:r>
    </w:p>
    <w:p w14:paraId="3A31F556" w14:textId="77777777" w:rsidR="00DD35D6" w:rsidRPr="00C64FE7" w:rsidRDefault="00DD35D6" w:rsidP="006C3C16">
      <w:pPr>
        <w:spacing w:after="0" w:line="360" w:lineRule="auto"/>
        <w:ind w:left="-810" w:right="-873"/>
        <w:jc w:val="center"/>
        <w:rPr>
          <w:rFonts w:ascii="Times New Roman" w:eastAsia="Times New Roman" w:hAnsi="Times New Roman" w:cs="Times New Roman"/>
          <w:bCs/>
          <w:smallCaps/>
          <w:spacing w:val="5"/>
          <w:sz w:val="36"/>
          <w:szCs w:val="24"/>
          <w:lang w:val="en-US"/>
        </w:rPr>
      </w:pPr>
      <w:r w:rsidRPr="00C64FE7">
        <w:rPr>
          <w:rFonts w:ascii="Times New Roman" w:eastAsia="Times New Roman" w:hAnsi="Times New Roman" w:cs="Times New Roman"/>
          <w:bCs/>
          <w:smallCaps/>
          <w:spacing w:val="5"/>
          <w:sz w:val="36"/>
          <w:szCs w:val="24"/>
          <w:lang w:val="en-US"/>
        </w:rPr>
        <w:t>Department of Electrical &amp; Computer Engineering</w:t>
      </w:r>
    </w:p>
    <w:p w14:paraId="299DBFBB" w14:textId="77777777" w:rsidR="00BE74F0" w:rsidRPr="00C64FE7" w:rsidRDefault="00C23274" w:rsidP="00DD35D6">
      <w:pPr>
        <w:spacing w:after="0" w:line="276"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Cs/>
          <w:smallCaps/>
          <w:noProof/>
          <w:spacing w:val="5"/>
          <w:sz w:val="36"/>
          <w:szCs w:val="24"/>
          <w:lang w:val="en-US"/>
        </w:rPr>
        <mc:AlternateContent>
          <mc:Choice Requires="wps">
            <w:drawing>
              <wp:anchor distT="0" distB="0" distL="114300" distR="114300" simplePos="0" relativeHeight="251659264" behindDoc="0" locked="0" layoutInCell="1" allowOverlap="1" wp14:anchorId="597E0FD0" wp14:editId="543175DA">
                <wp:simplePos x="0" y="0"/>
                <wp:positionH relativeFrom="column">
                  <wp:posOffset>-12065</wp:posOffset>
                </wp:positionH>
                <wp:positionV relativeFrom="paragraph">
                  <wp:posOffset>66993</wp:posOffset>
                </wp:positionV>
                <wp:extent cx="5819775" cy="0"/>
                <wp:effectExtent l="38100" t="38100" r="47625" b="5715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chemeClr val="tx1"/>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72EC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3pt" to="457.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" strokecolor="black [3213]" strokeweight="1.5pt">
                <v:stroke startarrow="diamond" endarrow="diamond" joinstyle="miter"/>
              </v:line>
            </w:pict>
          </mc:Fallback>
        </mc:AlternateContent>
      </w:r>
    </w:p>
    <w:p w14:paraId="23D13A75" w14:textId="77777777" w:rsidR="00DD35D6" w:rsidRPr="00C64FE7" w:rsidRDefault="003C43D1" w:rsidP="0067251F">
      <w:pPr>
        <w:spacing w:after="0" w:line="360"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t>EEE 111 / ETE 11</w:t>
      </w:r>
      <w:r w:rsidR="00E73A97" w:rsidRPr="00C64FE7">
        <w:rPr>
          <w:rFonts w:ascii="Times New Roman" w:eastAsia="Times New Roman" w:hAnsi="Times New Roman" w:cs="Times New Roman"/>
          <w:b/>
          <w:sz w:val="36"/>
          <w:szCs w:val="24"/>
          <w:lang w:val="en-US"/>
        </w:rPr>
        <w:t>1</w:t>
      </w:r>
      <w:r w:rsidR="00C23274">
        <w:rPr>
          <w:rFonts w:ascii="Times New Roman" w:eastAsia="Times New Roman" w:hAnsi="Times New Roman" w:cs="Times New Roman"/>
          <w:b/>
          <w:sz w:val="36"/>
          <w:szCs w:val="24"/>
          <w:lang w:val="en-US"/>
        </w:rPr>
        <w:t xml:space="preserve"> – Lab </w:t>
      </w:r>
    </w:p>
    <w:p w14:paraId="2CBC65F5" w14:textId="77777777" w:rsidR="00DD35D6" w:rsidRPr="00C64FE7" w:rsidRDefault="009658E3" w:rsidP="0067251F">
      <w:pPr>
        <w:spacing w:after="0" w:line="360" w:lineRule="auto"/>
        <w:jc w:val="center"/>
        <w:rPr>
          <w:rFonts w:ascii="Times New Roman" w:eastAsia="Times New Roman" w:hAnsi="Times New Roman" w:cs="Times New Roman"/>
          <w:sz w:val="32"/>
          <w:szCs w:val="24"/>
          <w:lang w:val="en-US"/>
        </w:rPr>
      </w:pPr>
      <w:r>
        <w:rPr>
          <w:rFonts w:ascii="Times New Roman" w:eastAsia="Times New Roman" w:hAnsi="Times New Roman" w:cs="Times New Roman"/>
          <w:sz w:val="32"/>
          <w:szCs w:val="24"/>
          <w:lang w:val="en-US"/>
        </w:rPr>
        <w:t>Electronics</w:t>
      </w:r>
      <w:r w:rsidR="00DD35D6" w:rsidRPr="00C64FE7">
        <w:rPr>
          <w:rFonts w:ascii="Times New Roman" w:eastAsia="Times New Roman" w:hAnsi="Times New Roman" w:cs="Times New Roman"/>
          <w:sz w:val="32"/>
          <w:szCs w:val="24"/>
          <w:lang w:val="en-US"/>
        </w:rPr>
        <w:t xml:space="preserve"> </w:t>
      </w:r>
      <w:r w:rsidR="001B6866" w:rsidRPr="00C64FE7">
        <w:rPr>
          <w:rFonts w:ascii="Times New Roman" w:eastAsia="Times New Roman" w:hAnsi="Times New Roman" w:cs="Times New Roman"/>
          <w:sz w:val="32"/>
          <w:szCs w:val="24"/>
          <w:lang w:val="en-US"/>
        </w:rPr>
        <w:t>- 1</w:t>
      </w:r>
    </w:p>
    <w:p w14:paraId="52A03E78" w14:textId="77777777" w:rsidR="00BE74F0" w:rsidRDefault="00BE74F0" w:rsidP="00DD35D6">
      <w:pPr>
        <w:spacing w:after="0" w:line="276" w:lineRule="auto"/>
        <w:jc w:val="center"/>
        <w:rPr>
          <w:rFonts w:ascii="Times New Roman" w:eastAsia="Times New Roman" w:hAnsi="Times New Roman" w:cs="Times New Roman"/>
          <w:b/>
          <w:sz w:val="36"/>
          <w:szCs w:val="24"/>
          <w:lang w:val="en-US"/>
        </w:rPr>
      </w:pPr>
    </w:p>
    <w:p w14:paraId="688972F5"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7C0C1A62"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Faculty</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Dr. Riasat Khan</w:t>
      </w:r>
      <w:r w:rsidRPr="00C23274">
        <w:rPr>
          <w:rFonts w:ascii="Times New Roman" w:eastAsia="Times New Roman" w:hAnsi="Times New Roman" w:cs="Times New Roman"/>
          <w:sz w:val="32"/>
          <w:szCs w:val="28"/>
          <w:lang w:val="en-US"/>
        </w:rPr>
        <w:t xml:space="preserve">   </w:t>
      </w:r>
    </w:p>
    <w:p w14:paraId="775D2BB1"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Lab Instructor</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Mehrab Hossain Likhon</w:t>
      </w:r>
      <w:r w:rsidRPr="00C23274">
        <w:rPr>
          <w:rFonts w:ascii="Times New Roman" w:eastAsia="Times New Roman" w:hAnsi="Times New Roman" w:cs="Times New Roman"/>
          <w:sz w:val="32"/>
          <w:szCs w:val="28"/>
          <w:lang w:val="en-US"/>
        </w:rPr>
        <w:t xml:space="preserve">   </w:t>
      </w:r>
    </w:p>
    <w:p w14:paraId="4C621C83" w14:textId="77777777" w:rsidR="00090E25" w:rsidRDefault="00090E25" w:rsidP="00DD35D6">
      <w:pPr>
        <w:spacing w:after="0" w:line="276" w:lineRule="auto"/>
        <w:jc w:val="center"/>
        <w:rPr>
          <w:rFonts w:ascii="Times New Roman" w:eastAsia="Times New Roman" w:hAnsi="Times New Roman" w:cs="Times New Roman"/>
          <w:b/>
          <w:sz w:val="36"/>
          <w:szCs w:val="24"/>
          <w:lang w:val="en-US"/>
        </w:rPr>
      </w:pPr>
    </w:p>
    <w:p w14:paraId="6AECA720"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13D47927" w14:textId="77777777" w:rsidR="00DD35D6" w:rsidRPr="00C64FE7" w:rsidRDefault="00DD35D6" w:rsidP="00DD35D6">
      <w:pPr>
        <w:spacing w:after="0" w:line="276" w:lineRule="auto"/>
        <w:jc w:val="center"/>
        <w:rPr>
          <w:rFonts w:ascii="Times New Roman" w:eastAsia="Times New Roman" w:hAnsi="Times New Roman" w:cs="Times New Roman"/>
          <w:b/>
          <w:sz w:val="32"/>
          <w:szCs w:val="24"/>
          <w:lang w:val="en-US"/>
        </w:rPr>
      </w:pPr>
      <w:r w:rsidRPr="00C64FE7">
        <w:rPr>
          <w:rFonts w:ascii="Times New Roman" w:eastAsia="Times New Roman" w:hAnsi="Times New Roman" w:cs="Times New Roman"/>
          <w:b/>
          <w:sz w:val="36"/>
          <w:szCs w:val="24"/>
          <w:lang w:val="en-US"/>
        </w:rPr>
        <w:t>Lab Report</w:t>
      </w:r>
    </w:p>
    <w:p w14:paraId="61BC81F8" w14:textId="12FAC0E5" w:rsidR="00F87090"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Experiment No</w:t>
      </w:r>
      <w:r w:rsidR="00231390" w:rsidRPr="00C64FE7">
        <w:rPr>
          <w:rFonts w:ascii="Times New Roman" w:eastAsia="Times New Roman" w:hAnsi="Times New Roman" w:cs="Times New Roman"/>
          <w:sz w:val="32"/>
          <w:szCs w:val="28"/>
          <w:lang w:val="en-US"/>
        </w:rPr>
        <w:tab/>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del w:id="0" w:author="Md Saeem Hossain" w:date="2021-11-16T14:37:00Z">
        <w:r w:rsidR="00776670" w:rsidDel="00F87090">
          <w:rPr>
            <w:rFonts w:ascii="Times New Roman" w:eastAsia="Times New Roman" w:hAnsi="Times New Roman" w:cs="Times New Roman"/>
            <w:sz w:val="32"/>
            <w:szCs w:val="28"/>
            <w:lang w:val="en-US"/>
          </w:rPr>
          <w:delText>03</w:delText>
        </w:r>
      </w:del>
      <w:ins w:id="1" w:author="Md Saeem Hossain" w:date="2021-11-16T14:37:00Z">
        <w:r w:rsidR="00F87090">
          <w:rPr>
            <w:rFonts w:ascii="Times New Roman" w:eastAsia="Times New Roman" w:hAnsi="Times New Roman" w:cs="Times New Roman"/>
            <w:sz w:val="32"/>
            <w:szCs w:val="28"/>
            <w:lang w:val="en-US"/>
          </w:rPr>
          <w:t>0</w:t>
        </w:r>
        <w:r w:rsidR="00F87090">
          <w:rPr>
            <w:rFonts w:ascii="Times New Roman" w:eastAsia="Times New Roman" w:hAnsi="Times New Roman" w:cs="Times New Roman"/>
            <w:sz w:val="32"/>
            <w:szCs w:val="28"/>
            <w:lang w:val="en-US"/>
          </w:rPr>
          <w:t>4</w:t>
        </w:r>
      </w:ins>
    </w:p>
    <w:p w14:paraId="61577834" w14:textId="77777777" w:rsidR="001E155B" w:rsidRDefault="00DD35D6" w:rsidP="001E155B">
      <w:pPr>
        <w:rPr>
          <w:rFonts w:ascii="Times New Roman" w:hAnsi="Times New Roman" w:cs="Times New Roman"/>
          <w:sz w:val="24"/>
          <w:szCs w:val="24"/>
        </w:rPr>
      </w:pPr>
      <w:r w:rsidRPr="00C64FE7">
        <w:rPr>
          <w:rFonts w:ascii="Times New Roman" w:eastAsia="Times New Roman" w:hAnsi="Times New Roman" w:cs="Times New Roman"/>
          <w:sz w:val="32"/>
          <w:szCs w:val="28"/>
          <w:lang w:val="en-US"/>
        </w:rPr>
        <w:t>Experiment Name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sidRPr="00776670">
        <w:rPr>
          <w:rFonts w:ascii="Times New Roman" w:hAnsi="Times New Roman" w:cs="Times New Roman"/>
          <w:sz w:val="24"/>
          <w:szCs w:val="24"/>
        </w:rPr>
        <w:t>Clipper</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and</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Clamper</w:t>
      </w:r>
      <w:r w:rsidR="001E155B">
        <w:rPr>
          <w:rFonts w:ascii="Times New Roman" w:hAnsi="Times New Roman" w:cs="Times New Roman"/>
          <w:sz w:val="24"/>
          <w:szCs w:val="24"/>
        </w:rPr>
        <w:t xml:space="preserve"> C</w:t>
      </w:r>
      <w:r w:rsidR="001E155B" w:rsidRPr="00776670">
        <w:rPr>
          <w:rFonts w:ascii="Times New Roman" w:hAnsi="Times New Roman" w:cs="Times New Roman"/>
          <w:sz w:val="24"/>
          <w:szCs w:val="24"/>
        </w:rPr>
        <w:t>ircuits.</w:t>
      </w:r>
    </w:p>
    <w:p w14:paraId="59AFB7CE"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452B529F" w14:textId="376C2A04"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Performance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07-11-2021</w:t>
      </w:r>
    </w:p>
    <w:p w14:paraId="2A0D701C" w14:textId="094B002C"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Submission</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14-11-2021</w:t>
      </w:r>
    </w:p>
    <w:p w14:paraId="6092AD8C"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7618C9B8" w14:textId="77777777" w:rsidR="00DD1855" w:rsidRPr="00C64FE7" w:rsidRDefault="00090E25"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Section</w:t>
      </w:r>
      <w:r w:rsidRPr="00C64FE7">
        <w:rPr>
          <w:rFonts w:ascii="Times New Roman" w:eastAsia="Times New Roman" w:hAnsi="Times New Roman" w:cs="Times New Roman"/>
          <w:b/>
          <w:sz w:val="32"/>
          <w:szCs w:val="28"/>
          <w:lang w:val="en-US"/>
        </w:rPr>
        <w:t>:</w:t>
      </w:r>
      <w:r w:rsidR="0059019E"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D517A3">
        <w:rPr>
          <w:rFonts w:ascii="Times New Roman" w:eastAsia="Times New Roman" w:hAnsi="Times New Roman" w:cs="Times New Roman"/>
          <w:sz w:val="32"/>
          <w:szCs w:val="28"/>
          <w:lang w:val="en-US"/>
        </w:rPr>
        <w:t xml:space="preserve">        </w:t>
      </w:r>
      <w:r w:rsidR="00DD1855" w:rsidRPr="00C64FE7">
        <w:rPr>
          <w:rFonts w:ascii="Times New Roman" w:eastAsia="Times New Roman" w:hAnsi="Times New Roman" w:cs="Times New Roman"/>
          <w:sz w:val="32"/>
          <w:szCs w:val="28"/>
          <w:lang w:val="en-US"/>
        </w:rPr>
        <w:t>Group No</w:t>
      </w:r>
      <w:r w:rsidR="00DD1855" w:rsidRPr="00C64FE7">
        <w:rPr>
          <w:rFonts w:ascii="Times New Roman" w:eastAsia="Times New Roman" w:hAnsi="Times New Roman" w:cs="Times New Roman"/>
          <w:b/>
          <w:sz w:val="32"/>
          <w:szCs w:val="28"/>
          <w:lang w:val="en-US"/>
        </w:rPr>
        <w:t>:</w:t>
      </w:r>
      <w:r w:rsidR="0052266E" w:rsidRPr="00C64FE7">
        <w:rPr>
          <w:rFonts w:ascii="Times New Roman" w:eastAsia="Times New Roman" w:hAnsi="Times New Roman" w:cs="Times New Roman"/>
          <w:b/>
          <w:sz w:val="32"/>
          <w:szCs w:val="28"/>
          <w:lang w:val="en-US"/>
        </w:rPr>
        <w:t xml:space="preserve"> </w:t>
      </w:r>
    </w:p>
    <w:p w14:paraId="2FFF8D55" w14:textId="77777777" w:rsidR="00DD1855" w:rsidRPr="00C64FE7" w:rsidRDefault="00DD1855" w:rsidP="00DD35D6">
      <w:pPr>
        <w:spacing w:after="0" w:line="276" w:lineRule="auto"/>
        <w:rPr>
          <w:rFonts w:ascii="Times New Roman" w:eastAsia="Times New Roman" w:hAnsi="Times New Roman" w:cs="Times New Roman"/>
          <w:b/>
          <w:sz w:val="32"/>
          <w:szCs w:val="28"/>
          <w:lang w:val="en-US"/>
        </w:rPr>
      </w:pPr>
      <w:r w:rsidRPr="00C64FE7">
        <w:rPr>
          <w:rFonts w:ascii="Times New Roman" w:eastAsia="Times New Roman" w:hAnsi="Times New Roman" w:cs="Times New Roman"/>
          <w:sz w:val="32"/>
          <w:szCs w:val="28"/>
          <w:lang w:val="en-US"/>
        </w:rPr>
        <w:t>Group</w:t>
      </w:r>
      <w:r w:rsidR="0075470D" w:rsidRPr="00C64FE7">
        <w:rPr>
          <w:rFonts w:ascii="Times New Roman" w:eastAsia="Times New Roman" w:hAnsi="Times New Roman" w:cs="Times New Roman"/>
          <w:sz w:val="32"/>
          <w:szCs w:val="28"/>
          <w:lang w:val="en-US"/>
        </w:rPr>
        <w:t xml:space="preserve"> Member</w:t>
      </w:r>
      <w:r w:rsidRPr="00C64FE7">
        <w:rPr>
          <w:rFonts w:ascii="Times New Roman" w:eastAsia="Times New Roman" w:hAnsi="Times New Roman" w:cs="Times New Roman"/>
          <w:sz w:val="32"/>
          <w:szCs w:val="28"/>
          <w:lang w:val="en-US"/>
        </w:rPr>
        <w:t xml:space="preserve"> Info and Remarks</w:t>
      </w:r>
      <w:r w:rsidRPr="00C64FE7">
        <w:rPr>
          <w:rFonts w:ascii="Times New Roman" w:eastAsia="Times New Roman" w:hAnsi="Times New Roman" w:cs="Times New Roman"/>
          <w:b/>
          <w:sz w:val="32"/>
          <w:szCs w:val="28"/>
          <w:lang w:val="en-US"/>
        </w:rPr>
        <w:t>:</w:t>
      </w:r>
    </w:p>
    <w:tbl>
      <w:tblPr>
        <w:tblStyle w:val="TableGrid"/>
        <w:tblW w:w="9450" w:type="dxa"/>
        <w:tblInd w:w="-185" w:type="dxa"/>
        <w:tblBorders>
          <w:top w:val="thinThickLargeGap" w:sz="24" w:space="0" w:color="auto"/>
          <w:bottom w:val="thinThickLargeGap" w:sz="24" w:space="0" w:color="auto"/>
        </w:tblBorders>
        <w:tblLook w:val="04A0" w:firstRow="1" w:lastRow="0" w:firstColumn="1" w:lastColumn="0" w:noHBand="0" w:noVBand="1"/>
      </w:tblPr>
      <w:tblGrid>
        <w:gridCol w:w="4523"/>
        <w:gridCol w:w="2047"/>
        <w:gridCol w:w="1311"/>
        <w:gridCol w:w="1569"/>
      </w:tblGrid>
      <w:tr w:rsidR="0059019E" w:rsidRPr="00C64FE7" w14:paraId="5039FC6C" w14:textId="77777777" w:rsidTr="005A384A">
        <w:trPr>
          <w:trHeight w:val="432"/>
        </w:trPr>
        <w:tc>
          <w:tcPr>
            <w:tcW w:w="4523" w:type="dxa"/>
            <w:shd w:val="clear" w:color="auto" w:fill="BFBFBF" w:themeFill="background1" w:themeFillShade="BF"/>
          </w:tcPr>
          <w:p w14:paraId="79DDC886" w14:textId="77777777" w:rsidR="008E43ED" w:rsidRPr="00C64FE7" w:rsidRDefault="008E43ED" w:rsidP="00115E5D">
            <w:pPr>
              <w:pStyle w:val="ListParagraph"/>
              <w:spacing w:after="0"/>
              <w:ind w:left="432"/>
              <w:jc w:val="center"/>
              <w:rPr>
                <w:rFonts w:ascii="Times New Roman" w:eastAsia="Times New Roman" w:hAnsi="Times New Roman" w:cs="Times New Roman"/>
                <w:i/>
                <w:sz w:val="28"/>
              </w:rPr>
            </w:pPr>
            <w:r w:rsidRPr="00C64FE7">
              <w:rPr>
                <w:rFonts w:ascii="Times New Roman" w:eastAsia="Times New Roman" w:hAnsi="Times New Roman" w:cs="Times New Roman"/>
                <w:i/>
                <w:sz w:val="28"/>
              </w:rPr>
              <w:t>Name</w:t>
            </w:r>
          </w:p>
        </w:tc>
        <w:tc>
          <w:tcPr>
            <w:tcW w:w="2047" w:type="dxa"/>
            <w:shd w:val="clear" w:color="auto" w:fill="BFBFBF" w:themeFill="background1" w:themeFillShade="BF"/>
          </w:tcPr>
          <w:p w14:paraId="4C62A3EE"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ID</w:t>
            </w:r>
          </w:p>
        </w:tc>
        <w:tc>
          <w:tcPr>
            <w:tcW w:w="1311" w:type="dxa"/>
            <w:shd w:val="clear" w:color="auto" w:fill="BFBFBF" w:themeFill="background1" w:themeFillShade="BF"/>
          </w:tcPr>
          <w:p w14:paraId="7F37C6FC"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Writer</w:t>
            </w:r>
          </w:p>
        </w:tc>
        <w:tc>
          <w:tcPr>
            <w:tcW w:w="1569" w:type="dxa"/>
            <w:shd w:val="clear" w:color="auto" w:fill="BFBFBF" w:themeFill="background1" w:themeFillShade="BF"/>
          </w:tcPr>
          <w:p w14:paraId="19D9B679" w14:textId="77777777" w:rsidR="008E43ED" w:rsidRPr="00C64FE7" w:rsidRDefault="005A384A"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Remarks</w:t>
            </w:r>
          </w:p>
        </w:tc>
      </w:tr>
      <w:tr w:rsidR="005A384A" w:rsidRPr="00C64FE7" w14:paraId="4629338A" w14:textId="77777777" w:rsidTr="005A384A">
        <w:trPr>
          <w:trHeight w:val="432"/>
        </w:trPr>
        <w:tc>
          <w:tcPr>
            <w:tcW w:w="4523" w:type="dxa"/>
            <w:vAlign w:val="center"/>
          </w:tcPr>
          <w:p w14:paraId="5B95AB7A" w14:textId="4623114C"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Md . Khalilur Rahman</w:t>
            </w:r>
          </w:p>
        </w:tc>
        <w:tc>
          <w:tcPr>
            <w:tcW w:w="2047" w:type="dxa"/>
          </w:tcPr>
          <w:p w14:paraId="17E044E9" w14:textId="3C5BFC82"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1811835042</w:t>
            </w:r>
          </w:p>
        </w:tc>
        <w:tc>
          <w:tcPr>
            <w:tcW w:w="1311" w:type="dxa"/>
          </w:tcPr>
          <w:p w14:paraId="11C04D1A" w14:textId="0F3FFB16" w:rsidR="005A384A" w:rsidRPr="00C64FE7" w:rsidRDefault="00776670"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val="restart"/>
          </w:tcPr>
          <w:p w14:paraId="195AA99A"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097718FA" w14:textId="77777777" w:rsidTr="005A384A">
        <w:trPr>
          <w:trHeight w:val="432"/>
        </w:trPr>
        <w:tc>
          <w:tcPr>
            <w:tcW w:w="4523" w:type="dxa"/>
            <w:vAlign w:val="center"/>
          </w:tcPr>
          <w:p w14:paraId="35AB109F" w14:textId="36F16A2D"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Raqibur Rahman Roni  </w:t>
            </w:r>
          </w:p>
        </w:tc>
        <w:tc>
          <w:tcPr>
            <w:tcW w:w="2047" w:type="dxa"/>
          </w:tcPr>
          <w:p w14:paraId="7EA97548" w14:textId="43519C20"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1812935642</w:t>
            </w:r>
          </w:p>
        </w:tc>
        <w:tc>
          <w:tcPr>
            <w:tcW w:w="1311" w:type="dxa"/>
          </w:tcPr>
          <w:p w14:paraId="46053CF9"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5200F300"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53F3CEDF" w14:textId="77777777" w:rsidTr="005A384A">
        <w:trPr>
          <w:trHeight w:val="432"/>
        </w:trPr>
        <w:tc>
          <w:tcPr>
            <w:tcW w:w="4523" w:type="dxa"/>
            <w:vAlign w:val="center"/>
          </w:tcPr>
          <w:p w14:paraId="3905D75B" w14:textId="491DF8F8"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Abdur Rahman Fahad  </w:t>
            </w:r>
          </w:p>
        </w:tc>
        <w:tc>
          <w:tcPr>
            <w:tcW w:w="2047" w:type="dxa"/>
          </w:tcPr>
          <w:p w14:paraId="3023A22A" w14:textId="40D3E2D1"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1912024642</w:t>
            </w:r>
          </w:p>
        </w:tc>
        <w:tc>
          <w:tcPr>
            <w:tcW w:w="1311" w:type="dxa"/>
          </w:tcPr>
          <w:p w14:paraId="6210F282"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3F34497B"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6F4A161D" w14:textId="77777777" w:rsidTr="005A384A">
        <w:trPr>
          <w:trHeight w:val="432"/>
        </w:trPr>
        <w:tc>
          <w:tcPr>
            <w:tcW w:w="4523" w:type="dxa"/>
            <w:vAlign w:val="center"/>
          </w:tcPr>
          <w:p w14:paraId="4B541D06" w14:textId="26174206"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Saeem Hossain Shanto  </w:t>
            </w:r>
          </w:p>
        </w:tc>
        <w:tc>
          <w:tcPr>
            <w:tcW w:w="2047" w:type="dxa"/>
          </w:tcPr>
          <w:p w14:paraId="74EA4B1D" w14:textId="532C4961" w:rsidR="005A384A" w:rsidRPr="00C64FE7" w:rsidRDefault="00776670" w:rsidP="00DE34A5">
            <w:pPr>
              <w:spacing w:line="276" w:lineRule="auto"/>
              <w:rPr>
                <w:rFonts w:ascii="Times New Roman" w:eastAsia="Times New Roman" w:hAnsi="Times New Roman" w:cs="Times New Roman"/>
                <w:sz w:val="28"/>
                <w:szCs w:val="24"/>
                <w:lang w:val="en-US"/>
              </w:rPr>
            </w:pPr>
            <w:r w:rsidRPr="00776670">
              <w:rPr>
                <w:rFonts w:ascii="Times New Roman" w:eastAsia="Times New Roman" w:hAnsi="Times New Roman" w:cs="Times New Roman"/>
                <w:sz w:val="28"/>
                <w:szCs w:val="24"/>
                <w:lang w:val="en-US"/>
              </w:rPr>
              <w:t>1912218642</w:t>
            </w:r>
          </w:p>
        </w:tc>
        <w:tc>
          <w:tcPr>
            <w:tcW w:w="1311" w:type="dxa"/>
          </w:tcPr>
          <w:p w14:paraId="5B5092DE" w14:textId="29C1EA23" w:rsidR="005A384A" w:rsidRPr="00C64FE7" w:rsidRDefault="00776670" w:rsidP="00115E5D">
            <w:pPr>
              <w:spacing w:line="276" w:lineRule="auto"/>
              <w:jc w:val="center"/>
              <w:rPr>
                <w:rFonts w:ascii="Times New Roman" w:eastAsia="Times New Roman" w:hAnsi="Times New Roman" w:cs="Times New Roman"/>
                <w:sz w:val="28"/>
                <w:szCs w:val="24"/>
                <w:lang w:val="en-US"/>
              </w:rPr>
            </w:pPr>
            <w:r>
              <w:rPr>
                <w:rFonts w:ascii="MS Gothic" w:eastAsia="MS Gothic" w:hAnsi="MS Gothic" w:cs="MS Gothic" w:hint="eastAsia"/>
                <w:b/>
                <w:bCs/>
                <w:color w:val="202124"/>
                <w:sz w:val="21"/>
                <w:szCs w:val="21"/>
                <w:shd w:val="clear" w:color="auto" w:fill="FFFFFF"/>
              </w:rPr>
              <w:t>✓</w:t>
            </w:r>
          </w:p>
        </w:tc>
        <w:tc>
          <w:tcPr>
            <w:tcW w:w="1569" w:type="dxa"/>
            <w:vMerge/>
          </w:tcPr>
          <w:p w14:paraId="3D1F27E3"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bl>
    <w:p w14:paraId="6EABAB1B" w14:textId="61F30DC2" w:rsidR="00A75543" w:rsidRDefault="00A75543">
      <w:pPr>
        <w:rPr>
          <w:rFonts w:ascii="Times New Roman" w:hAnsi="Times New Roman" w:cs="Times New Roman"/>
          <w:sz w:val="28"/>
          <w:szCs w:val="28"/>
        </w:rPr>
      </w:pPr>
    </w:p>
    <w:p w14:paraId="4463BF3E" w14:textId="77777777" w:rsidR="00776670" w:rsidRPr="00C64FE7" w:rsidRDefault="00776670">
      <w:pPr>
        <w:rPr>
          <w:rFonts w:ascii="Times New Roman" w:hAnsi="Times New Roman" w:cs="Times New Roman"/>
          <w:sz w:val="28"/>
          <w:szCs w:val="28"/>
        </w:rPr>
      </w:pPr>
    </w:p>
    <w:p w14:paraId="2EE54EE1" w14:textId="6F957672" w:rsidR="00C64FE7" w:rsidRDefault="00C64FE7" w:rsidP="00C64FE7">
      <w:pPr>
        <w:rPr>
          <w:rFonts w:ascii="Times New Roman" w:hAnsi="Times New Roman" w:cs="Times New Roman"/>
          <w:sz w:val="24"/>
          <w:szCs w:val="24"/>
        </w:rPr>
      </w:pPr>
      <w:r w:rsidRPr="003C43D1">
        <w:rPr>
          <w:rFonts w:ascii="Times New Roman" w:hAnsi="Times New Roman" w:cs="Times New Roman"/>
          <w:b/>
          <w:bCs/>
          <w:sz w:val="24"/>
          <w:szCs w:val="24"/>
        </w:rPr>
        <w:t xml:space="preserve">Experiment Name: </w:t>
      </w:r>
      <w:r w:rsidR="00776670" w:rsidRPr="00776670">
        <w:rPr>
          <w:rFonts w:ascii="Times New Roman" w:hAnsi="Times New Roman" w:cs="Times New Roman"/>
          <w:sz w:val="24"/>
          <w:szCs w:val="24"/>
        </w:rPr>
        <w:t>Clipper</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and</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Clamper</w:t>
      </w:r>
      <w:r w:rsidR="00776670">
        <w:rPr>
          <w:rFonts w:ascii="Times New Roman" w:hAnsi="Times New Roman" w:cs="Times New Roman"/>
          <w:sz w:val="24"/>
          <w:szCs w:val="24"/>
        </w:rPr>
        <w:t xml:space="preserve"> C</w:t>
      </w:r>
      <w:r w:rsidR="00776670" w:rsidRPr="00776670">
        <w:rPr>
          <w:rFonts w:ascii="Times New Roman" w:hAnsi="Times New Roman" w:cs="Times New Roman"/>
          <w:sz w:val="24"/>
          <w:szCs w:val="24"/>
        </w:rPr>
        <w:t>ircuits.</w:t>
      </w:r>
    </w:p>
    <w:p w14:paraId="2E0FE46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Abstract: </w:t>
      </w:r>
    </w:p>
    <w:p w14:paraId="522844AB" w14:textId="36AD931C" w:rsidR="00C64FE7" w:rsidRDefault="00AE205E" w:rsidP="00C64FE7">
      <w:pPr>
        <w:rPr>
          <w:rFonts w:ascii="Times New Roman" w:hAnsi="Times New Roman" w:cs="Times New Roman"/>
          <w:sz w:val="24"/>
          <w:szCs w:val="24"/>
        </w:rPr>
      </w:pPr>
      <w:r>
        <w:rPr>
          <w:rFonts w:ascii="Times New Roman" w:hAnsi="Times New Roman" w:cs="Times New Roman"/>
          <w:sz w:val="24"/>
          <w:szCs w:val="24"/>
        </w:rPr>
        <w:t>We studied the clipper and clamper circuits which gave us broad ideas about how they work and how they can modify the signals.</w:t>
      </w:r>
    </w:p>
    <w:p w14:paraId="6DDF38F9"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Theory: </w:t>
      </w:r>
    </w:p>
    <w:p w14:paraId="54FC224A" w14:textId="1D524219" w:rsidR="00E37E6E" w:rsidRDefault="001E155B" w:rsidP="00E37E6E">
      <w:pPr>
        <w:rPr>
          <w:rFonts w:ascii="Times New Roman" w:hAnsi="Times New Roman" w:cs="Times New Roman"/>
          <w:sz w:val="24"/>
          <w:szCs w:val="24"/>
        </w:rPr>
      </w:pPr>
      <w:r>
        <w:rPr>
          <w:rFonts w:ascii="Times New Roman" w:hAnsi="Times New Roman" w:cs="Times New Roman"/>
          <w:b/>
          <w:bCs/>
          <w:sz w:val="24"/>
          <w:szCs w:val="24"/>
        </w:rPr>
        <w:tab/>
      </w:r>
      <w:r w:rsidR="00E37E6E" w:rsidRPr="00E37E6E">
        <w:rPr>
          <w:rFonts w:ascii="Times New Roman" w:hAnsi="Times New Roman" w:cs="Times New Roman"/>
          <w:b/>
          <w:bCs/>
          <w:sz w:val="24"/>
          <w:szCs w:val="24"/>
        </w:rPr>
        <w:t>Clipper:</w:t>
      </w:r>
      <w:r w:rsidR="00E37E6E" w:rsidRPr="00E37E6E">
        <w:rPr>
          <w:rFonts w:ascii="Times New Roman" w:hAnsi="Times New Roman" w:cs="Times New Roman"/>
          <w:sz w:val="24"/>
          <w:szCs w:val="24"/>
        </w:rPr>
        <w:t xml:space="preserve"> </w:t>
      </w:r>
      <w:r w:rsidR="00E37E6E">
        <w:rPr>
          <w:rFonts w:ascii="Times New Roman" w:hAnsi="Times New Roman" w:cs="Times New Roman"/>
          <w:sz w:val="24"/>
          <w:szCs w:val="24"/>
        </w:rPr>
        <w:t xml:space="preserve">The diode clipper also known as voltage limiter is a wave shaping circuit that takes an input waveform and clips or cuts off some portion of its input. </w:t>
      </w:r>
      <w:r w:rsidR="00E37E6E" w:rsidRPr="00E37E6E">
        <w:rPr>
          <w:rFonts w:ascii="Times New Roman" w:hAnsi="Times New Roman" w:cs="Times New Roman"/>
          <w:sz w:val="24"/>
          <w:szCs w:val="24"/>
        </w:rPr>
        <w:t xml:space="preserve">Clippers remove signal voltage above and below a specified level. </w:t>
      </w:r>
      <w:r w:rsidR="00E37E6E">
        <w:rPr>
          <w:rFonts w:ascii="Times New Roman" w:hAnsi="Times New Roman" w:cs="Times New Roman"/>
          <w:sz w:val="24"/>
          <w:szCs w:val="24"/>
        </w:rPr>
        <w:t>H</w:t>
      </w:r>
      <w:r w:rsidR="00E37E6E" w:rsidRPr="00E37E6E">
        <w:rPr>
          <w:rFonts w:ascii="Times New Roman" w:hAnsi="Times New Roman" w:cs="Times New Roman"/>
          <w:sz w:val="24"/>
          <w:szCs w:val="24"/>
        </w:rPr>
        <w:t>alf</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wave rectifier can also be called as a clipper circuit. Because it clipped off the negative half cycle of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input signal.</w:t>
      </w:r>
      <w:r w:rsidR="00E37E6E">
        <w:rPr>
          <w:rFonts w:ascii="Times New Roman" w:hAnsi="Times New Roman" w:cs="Times New Roman"/>
          <w:sz w:val="24"/>
          <w:szCs w:val="24"/>
        </w:rPr>
        <w:t xml:space="preserve"> </w:t>
      </w:r>
    </w:p>
    <w:p w14:paraId="20D7671C" w14:textId="5572231D" w:rsidR="00AE205E" w:rsidRPr="00AE205E" w:rsidRDefault="00AE205E" w:rsidP="00E37E6E">
      <w:pPr>
        <w:rPr>
          <w:rFonts w:ascii="Times New Roman" w:hAnsi="Times New Roman" w:cs="Times New Roman"/>
          <w:b/>
          <w:bCs/>
          <w:sz w:val="24"/>
          <w:szCs w:val="24"/>
        </w:rPr>
      </w:pPr>
      <w:r w:rsidRPr="00AE205E">
        <w:rPr>
          <w:rFonts w:ascii="Times New Roman" w:hAnsi="Times New Roman" w:cs="Times New Roman"/>
          <w:b/>
          <w:bCs/>
          <w:sz w:val="24"/>
          <w:szCs w:val="24"/>
        </w:rPr>
        <w:t>Types of Clipper circuits:</w:t>
      </w:r>
    </w:p>
    <w:p w14:paraId="4187DEF8" w14:textId="04E002C8" w:rsidR="00E37E6E" w:rsidRDefault="00E37E6E" w:rsidP="00E37E6E">
      <w:pPr>
        <w:rPr>
          <w:rFonts w:ascii="Times New Roman" w:hAnsi="Times New Roman" w:cs="Times New Roman"/>
          <w:sz w:val="24"/>
          <w:szCs w:val="24"/>
        </w:rPr>
      </w:pPr>
      <w:r>
        <w:rPr>
          <w:rFonts w:ascii="Times New Roman" w:hAnsi="Times New Roman" w:cs="Times New Roman"/>
          <w:sz w:val="24"/>
          <w:szCs w:val="24"/>
        </w:rPr>
        <w:t>Diode clipper circuits can be divided into 4 general types:</w:t>
      </w:r>
    </w:p>
    <w:p w14:paraId="2B30290F" w14:textId="5347BCE1" w:rsidR="00E37E6E" w:rsidRDefault="00E37E6E" w:rsidP="00E37E6E">
      <w:pPr>
        <w:pStyle w:val="ListParagraph"/>
        <w:numPr>
          <w:ilvl w:val="0"/>
          <w:numId w:val="4"/>
        </w:numPr>
        <w:rPr>
          <w:rFonts w:ascii="Times New Roman" w:hAnsi="Times New Roman" w:cs="Times New Roman"/>
          <w:sz w:val="24"/>
          <w:szCs w:val="24"/>
        </w:rPr>
      </w:pPr>
      <w:r w:rsidRPr="00E37E6E">
        <w:rPr>
          <w:rFonts w:ascii="Times New Roman" w:hAnsi="Times New Roman" w:cs="Times New Roman"/>
          <w:sz w:val="24"/>
          <w:szCs w:val="24"/>
        </w:rPr>
        <w:t>Clipper circuit without bias</w:t>
      </w:r>
      <w:r>
        <w:rPr>
          <w:rFonts w:ascii="Times New Roman" w:hAnsi="Times New Roman" w:cs="Times New Roman"/>
          <w:sz w:val="24"/>
          <w:szCs w:val="24"/>
        </w:rPr>
        <w:t xml:space="preserve"> – 1. Positive Clipper</w:t>
      </w:r>
      <w:r w:rsidR="00DA6C63">
        <w:rPr>
          <w:rFonts w:ascii="Times New Roman" w:hAnsi="Times New Roman" w:cs="Times New Roman"/>
          <w:sz w:val="24"/>
          <w:szCs w:val="24"/>
        </w:rPr>
        <w:t>,</w:t>
      </w:r>
      <w:r>
        <w:rPr>
          <w:rFonts w:ascii="Times New Roman" w:hAnsi="Times New Roman" w:cs="Times New Roman"/>
          <w:sz w:val="24"/>
          <w:szCs w:val="24"/>
        </w:rPr>
        <w:t xml:space="preserve"> 2. Negative Clipper</w:t>
      </w:r>
    </w:p>
    <w:p w14:paraId="31D91A6C" w14:textId="7305E68D" w:rsidR="00DA6C63" w:rsidRDefault="00E37E6E" w:rsidP="00DA6C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Clipper circuit with bias </w:t>
      </w:r>
      <w:r w:rsidR="00DA6C63">
        <w:rPr>
          <w:rFonts w:ascii="Times New Roman" w:hAnsi="Times New Roman" w:cs="Times New Roman"/>
          <w:sz w:val="24"/>
          <w:szCs w:val="24"/>
        </w:rPr>
        <w:t>–</w:t>
      </w:r>
      <w:r>
        <w:rPr>
          <w:rFonts w:ascii="Times New Roman" w:hAnsi="Times New Roman" w:cs="Times New Roman"/>
          <w:sz w:val="24"/>
          <w:szCs w:val="24"/>
        </w:rPr>
        <w:t xml:space="preserve"> </w:t>
      </w:r>
      <w:r w:rsidR="00DA6C63">
        <w:rPr>
          <w:rFonts w:ascii="Times New Roman" w:hAnsi="Times New Roman" w:cs="Times New Roman"/>
          <w:sz w:val="24"/>
          <w:szCs w:val="24"/>
        </w:rPr>
        <w:t>1. Positive Clipper with bias, 2. Negative clipper with bias</w:t>
      </w:r>
    </w:p>
    <w:p w14:paraId="5BCCBDB1" w14:textId="77777777" w:rsidR="00DA6C63" w:rsidRDefault="00DA6C63" w:rsidP="00DA6C63">
      <w:pPr>
        <w:pStyle w:val="ListParagraph"/>
        <w:ind w:left="0"/>
        <w:jc w:val="both"/>
        <w:rPr>
          <w:rFonts w:ascii="Times New Roman" w:hAnsi="Times New Roman" w:cs="Times New Roman"/>
          <w:sz w:val="24"/>
          <w:szCs w:val="24"/>
        </w:rPr>
      </w:pPr>
    </w:p>
    <w:p w14:paraId="26083F16" w14:textId="1350490F" w:rsidR="00C64FE7" w:rsidRPr="00DA6C63" w:rsidRDefault="00DA6C63" w:rsidP="00DA6C6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There is also a combiner clipper circuit which has both positive and negative clipper together. </w:t>
      </w:r>
      <w:r w:rsidR="00E37E6E" w:rsidRPr="00E37E6E">
        <w:rPr>
          <w:rFonts w:ascii="Times New Roman" w:hAnsi="Times New Roman" w:cs="Times New Roman"/>
          <w:sz w:val="24"/>
          <w:szCs w:val="24"/>
        </w:rPr>
        <w:t>A diode connected in series with the load can clipped off any half cycle of input depending on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orientation of the diode</w:t>
      </w:r>
      <w:r w:rsidR="00E37E6E">
        <w:rPr>
          <w:rFonts w:ascii="Times New Roman" w:hAnsi="Times New Roman" w:cs="Times New Roman"/>
          <w:sz w:val="24"/>
          <w:szCs w:val="24"/>
        </w:rPr>
        <w:t>.</w:t>
      </w:r>
      <w:r w:rsidR="00E37E6E" w:rsidRPr="00E37E6E">
        <w:rPr>
          <w:noProof/>
        </w:rPr>
        <w:t xml:space="preserve"> </w:t>
      </w:r>
      <w:r w:rsidR="00E37E6E" w:rsidRPr="00E37E6E">
        <w:rPr>
          <w:rFonts w:ascii="Times New Roman" w:hAnsi="Times New Roman" w:cs="Times New Roman"/>
          <w:noProof/>
          <w:sz w:val="24"/>
          <w:szCs w:val="24"/>
        </w:rPr>
        <w:drawing>
          <wp:inline distT="0" distB="0" distL="0" distR="0" wp14:anchorId="1A338FBD" wp14:editId="7165228A">
            <wp:extent cx="59245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6" cy="1857634"/>
                    </a:xfrm>
                    <a:prstGeom prst="rect">
                      <a:avLst/>
                    </a:prstGeom>
                  </pic:spPr>
                </pic:pic>
              </a:graphicData>
            </a:graphic>
          </wp:inline>
        </w:drawing>
      </w:r>
    </w:p>
    <w:p w14:paraId="6E198D10" w14:textId="3574441E" w:rsidR="00E37E6E" w:rsidRDefault="00E37E6E" w:rsidP="00E37E6E">
      <w:r>
        <w:t>It is also possible to clip off a certain part of the input signal bellow a specified signal level by using a voltage source in reverse bias condition with the diode. If a battery of V volts is added to it, then for Vs above (V+0.7) volts the diode becomes forward bias and turns ON. The load receives above this voltage Level.</w:t>
      </w:r>
    </w:p>
    <w:p w14:paraId="4865F73C" w14:textId="4FEAF514" w:rsidR="00E37E6E" w:rsidRDefault="00E37E6E" w:rsidP="00E37E6E">
      <w:r w:rsidRPr="00E37E6E">
        <w:rPr>
          <w:noProof/>
        </w:rPr>
        <w:drawing>
          <wp:inline distT="0" distB="0" distL="0" distR="0" wp14:anchorId="11879F50" wp14:editId="5D050B69">
            <wp:extent cx="56483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4" cy="2419688"/>
                    </a:xfrm>
                    <a:prstGeom prst="rect">
                      <a:avLst/>
                    </a:prstGeom>
                  </pic:spPr>
                </pic:pic>
              </a:graphicData>
            </a:graphic>
          </wp:inline>
        </w:drawing>
      </w:r>
    </w:p>
    <w:p w14:paraId="03C8DE4E" w14:textId="0D94DDEA" w:rsidR="00E37E6E" w:rsidRDefault="00E37E6E" w:rsidP="00E37E6E">
      <w:r>
        <w:lastRenderedPageBreak/>
        <w:t>A diode connected in parallel with the load can clip off the input signal above 0.7 volts of one half cycle depending on the connection of the diode. Using two diodes in parallel in opposite direction both the half cycle can be limited to 0.7 volts.</w:t>
      </w:r>
    </w:p>
    <w:p w14:paraId="23121308" w14:textId="0A0F7348" w:rsidR="00E37E6E" w:rsidRDefault="00E37E6E" w:rsidP="00E37E6E">
      <w:r w:rsidRPr="00E37E6E">
        <w:rPr>
          <w:noProof/>
        </w:rPr>
        <w:drawing>
          <wp:inline distT="0" distB="0" distL="0" distR="0" wp14:anchorId="4D17FF9C" wp14:editId="2CB5E4A1">
            <wp:extent cx="4963218" cy="1810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810003"/>
                    </a:xfrm>
                    <a:prstGeom prst="rect">
                      <a:avLst/>
                    </a:prstGeom>
                  </pic:spPr>
                </pic:pic>
              </a:graphicData>
            </a:graphic>
          </wp:inline>
        </w:drawing>
      </w:r>
    </w:p>
    <w:p w14:paraId="0DC658CB" w14:textId="7ADEFD7F" w:rsidR="00DA6C63" w:rsidRDefault="00DA6C63" w:rsidP="00E37E6E">
      <w:r>
        <w:t>Using a biased Diode it is possible to limit the output voltage to a specified level depending on the attached battery voltage. Either the half cycles or both of them can be clipped off above a specified level.</w:t>
      </w:r>
    </w:p>
    <w:p w14:paraId="46074EA8" w14:textId="57AFDC48" w:rsidR="00DA6C63" w:rsidRDefault="00DA6C63" w:rsidP="00E37E6E">
      <w:r w:rsidRPr="00DA6C63">
        <w:rPr>
          <w:noProof/>
        </w:rPr>
        <w:drawing>
          <wp:inline distT="0" distB="0" distL="0" distR="0" wp14:anchorId="753FBE02" wp14:editId="296936FB">
            <wp:extent cx="4991797"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876687"/>
                    </a:xfrm>
                    <a:prstGeom prst="rect">
                      <a:avLst/>
                    </a:prstGeom>
                  </pic:spPr>
                </pic:pic>
              </a:graphicData>
            </a:graphic>
          </wp:inline>
        </w:drawing>
      </w:r>
    </w:p>
    <w:p w14:paraId="10A2ACC5" w14:textId="1444CF99" w:rsidR="00DA6C63" w:rsidRDefault="00DA6C63" w:rsidP="00E37E6E">
      <w:r>
        <w:t>In practical case for both the series and parallel clippers voltage source is not added. Required voltage levels are maintained by adding more semiconductor diode.</w:t>
      </w:r>
    </w:p>
    <w:p w14:paraId="2EDCDF13" w14:textId="6E19ABC3" w:rsidR="00DA6C63" w:rsidRPr="00DA6C63" w:rsidRDefault="00DA6C63" w:rsidP="00E37E6E">
      <w:pPr>
        <w:rPr>
          <w:b/>
          <w:bCs/>
        </w:rPr>
      </w:pPr>
      <w:r w:rsidRPr="00DA6C63">
        <w:rPr>
          <w:b/>
          <w:bCs/>
        </w:rPr>
        <w:t>Applications of Clipper Circuit:</w:t>
      </w:r>
    </w:p>
    <w:p w14:paraId="348CDA6C" w14:textId="616DA5D3" w:rsidR="00DA6C63" w:rsidRDefault="00DA6C63" w:rsidP="00DA6C63">
      <w:pPr>
        <w:pStyle w:val="ListParagraph"/>
        <w:numPr>
          <w:ilvl w:val="0"/>
          <w:numId w:val="5"/>
        </w:numPr>
        <w:rPr>
          <w:sz w:val="24"/>
          <w:szCs w:val="24"/>
        </w:rPr>
      </w:pPr>
      <w:r w:rsidRPr="00DA6C63">
        <w:rPr>
          <w:sz w:val="24"/>
          <w:szCs w:val="24"/>
        </w:rPr>
        <w:t>Used in FM transmitters to reduce noise</w:t>
      </w:r>
    </w:p>
    <w:p w14:paraId="467F7987" w14:textId="79C7BFAD" w:rsidR="00DA6C63" w:rsidRDefault="00DA6C63" w:rsidP="00DA6C63">
      <w:pPr>
        <w:pStyle w:val="ListParagraph"/>
        <w:numPr>
          <w:ilvl w:val="0"/>
          <w:numId w:val="5"/>
        </w:numPr>
        <w:rPr>
          <w:sz w:val="24"/>
          <w:szCs w:val="24"/>
        </w:rPr>
      </w:pPr>
      <w:r>
        <w:rPr>
          <w:sz w:val="24"/>
          <w:szCs w:val="24"/>
        </w:rPr>
        <w:t>To limit the voltage input to a device</w:t>
      </w:r>
    </w:p>
    <w:p w14:paraId="7F1135F9" w14:textId="7A0FB20A" w:rsidR="00DA6C63" w:rsidRPr="00DA6C63" w:rsidRDefault="00DA6C63" w:rsidP="00DA6C63">
      <w:pPr>
        <w:pStyle w:val="ListParagraph"/>
        <w:numPr>
          <w:ilvl w:val="0"/>
          <w:numId w:val="5"/>
        </w:numPr>
        <w:rPr>
          <w:sz w:val="24"/>
          <w:szCs w:val="24"/>
        </w:rPr>
      </w:pPr>
      <w:r>
        <w:rPr>
          <w:sz w:val="24"/>
          <w:szCs w:val="24"/>
        </w:rPr>
        <w:t>To modify an existing waveform to the desired output</w:t>
      </w:r>
    </w:p>
    <w:p w14:paraId="443CE7BF" w14:textId="2383A129" w:rsidR="00DA6C63" w:rsidRDefault="00DA6C63" w:rsidP="00E37E6E">
      <w:r w:rsidRPr="00DA6C63">
        <w:rPr>
          <w:b/>
          <w:bCs/>
          <w:sz w:val="24"/>
          <w:szCs w:val="24"/>
        </w:rPr>
        <w:t>Clamper:</w:t>
      </w:r>
      <w:r>
        <w:t xml:space="preserve"> A Clamper is an electric circuit that changes the DC level of the DC level of a signal to the desired level without changing the shape of the applied signal. In other words, the clamper circuit moves the whole signal up or down. A DC clamper circuit adds a DC voltage to the input signal. For instance, if the incoming signal varies from -10 volts to +10 volts, a positive DC clamper will produce an output that ideally swing from 0 volts to 20 volts and a negative clamper would produce an output between 0 volts to -20 volts.</w:t>
      </w:r>
    </w:p>
    <w:p w14:paraId="0BCA5B5E" w14:textId="654B7C77" w:rsidR="00DA6C63" w:rsidRDefault="00DA6C63" w:rsidP="00E37E6E">
      <w:r>
        <w:t>Types of Clamper Circuit:</w:t>
      </w:r>
    </w:p>
    <w:p w14:paraId="1BF2CC88" w14:textId="56BA4171" w:rsidR="00DA6C63" w:rsidRDefault="00DA6C63" w:rsidP="00DA6C63">
      <w:pPr>
        <w:pStyle w:val="ListParagraph"/>
        <w:numPr>
          <w:ilvl w:val="0"/>
          <w:numId w:val="6"/>
        </w:numPr>
      </w:pPr>
      <w:r>
        <w:t>Diode clamper circuits can be divided into 4 general types:</w:t>
      </w:r>
    </w:p>
    <w:p w14:paraId="426D7BB2" w14:textId="5BF0EFD6" w:rsidR="00DA6C63" w:rsidRDefault="00DA6C63" w:rsidP="00DA6C63">
      <w:pPr>
        <w:pStyle w:val="ListParagraph"/>
        <w:numPr>
          <w:ilvl w:val="1"/>
          <w:numId w:val="6"/>
        </w:numPr>
      </w:pPr>
      <w:r>
        <w:t>Clamper circuit without bias – 1. Positive clamper, 2. Negative clamper</w:t>
      </w:r>
    </w:p>
    <w:p w14:paraId="452DBDE8" w14:textId="37768D00" w:rsidR="00DA6C63" w:rsidRDefault="00DA6C63" w:rsidP="00DA6C63">
      <w:pPr>
        <w:pStyle w:val="ListParagraph"/>
        <w:numPr>
          <w:ilvl w:val="1"/>
          <w:numId w:val="6"/>
        </w:numPr>
      </w:pPr>
      <w:r>
        <w:t>Clamper circuit with bias – 1.</w:t>
      </w:r>
      <w:r w:rsidRPr="00DA6C63">
        <w:t xml:space="preserve"> </w:t>
      </w:r>
      <w:r>
        <w:t>Positive clamper with bias, 2. Negative clamper with bias</w:t>
      </w:r>
    </w:p>
    <w:p w14:paraId="5A0C1370" w14:textId="72797987" w:rsidR="00DA6C63" w:rsidRDefault="00DA6C63" w:rsidP="00DA6C63">
      <w:pPr>
        <w:pStyle w:val="ListParagraph"/>
      </w:pPr>
      <w:r w:rsidRPr="00DA6C63">
        <w:rPr>
          <w:noProof/>
        </w:rPr>
        <w:lastRenderedPageBreak/>
        <w:drawing>
          <wp:inline distT="0" distB="0" distL="0" distR="0" wp14:anchorId="5BBBE211" wp14:editId="34FBB750">
            <wp:extent cx="5732145" cy="20135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13585"/>
                    </a:xfrm>
                    <a:prstGeom prst="rect">
                      <a:avLst/>
                    </a:prstGeom>
                  </pic:spPr>
                </pic:pic>
              </a:graphicData>
            </a:graphic>
          </wp:inline>
        </w:drawing>
      </w:r>
    </w:p>
    <w:p w14:paraId="788FD534" w14:textId="77777777" w:rsidR="00AE205E" w:rsidRPr="00AE205E" w:rsidRDefault="00AE205E" w:rsidP="00AE205E">
      <w:pPr>
        <w:rPr>
          <w:rFonts w:ascii="Arial" w:hAnsi="Arial" w:cs="Arial"/>
          <w:szCs w:val="28"/>
          <w:lang w:val="en-US" w:bidi="bn-BD"/>
        </w:rPr>
      </w:pPr>
      <w:r w:rsidRPr="00AE205E">
        <w:rPr>
          <w:rFonts w:ascii="Arial" w:hAnsi="Arial" w:cs="Arial"/>
          <w:szCs w:val="28"/>
          <w:lang w:val="en-US" w:bidi="bn-BD"/>
        </w:rPr>
        <w:t>A Positive Clamper circuit is one that consists of a diode, a resistor and a capacitor and that shifts the output signal to the positive portion of the input signal. The figure below explains the construction of a positive clamper circuit.</w:t>
      </w:r>
    </w:p>
    <w:p w14:paraId="393823F5" w14:textId="2D3DFF88" w:rsidR="00AE205E" w:rsidRDefault="00AE205E" w:rsidP="00DA6C63">
      <w:pPr>
        <w:pStyle w:val="ListParagraph"/>
      </w:pPr>
      <w:r w:rsidRPr="00AE205E">
        <w:rPr>
          <w:noProof/>
        </w:rPr>
        <w:drawing>
          <wp:inline distT="0" distB="0" distL="0" distR="0" wp14:anchorId="582E9F28" wp14:editId="21BB65D2">
            <wp:extent cx="5732145" cy="16522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652270"/>
                    </a:xfrm>
                    <a:prstGeom prst="rect">
                      <a:avLst/>
                    </a:prstGeom>
                  </pic:spPr>
                </pic:pic>
              </a:graphicData>
            </a:graphic>
          </wp:inline>
        </w:drawing>
      </w:r>
    </w:p>
    <w:p w14:paraId="3E80E0DE" w14:textId="026A559E" w:rsidR="00AE205E" w:rsidRPr="00AE205E" w:rsidRDefault="00AE205E" w:rsidP="00AE205E">
      <w:pPr>
        <w:pStyle w:val="ListParagraph"/>
        <w:ind w:left="0"/>
        <w:rPr>
          <w:rFonts w:ascii="Arial" w:hAnsi="Arial" w:cs="Arial"/>
        </w:rPr>
      </w:pPr>
      <w:r w:rsidRPr="00AE205E">
        <w:rPr>
          <w:rFonts w:ascii="Arial" w:hAnsi="Arial" w:cs="Arial"/>
        </w:rPr>
        <w:t>Initially when the input is given, the capacitor is not yet charged and the diode is reverse biased. The output is not considered at this point of time. During the negative half cycle, at the peak value, the capacitor gets charged with negative on one plate and positive on the other.</w:t>
      </w:r>
    </w:p>
    <w:p w14:paraId="446338E2" w14:textId="4E146BEC" w:rsidR="00AE205E" w:rsidRDefault="00AE205E" w:rsidP="00AE205E">
      <w:pPr>
        <w:pStyle w:val="ListParagraph"/>
        <w:ind w:left="0"/>
        <w:rPr>
          <w:noProof/>
        </w:rPr>
      </w:pPr>
      <w:r>
        <w:rPr>
          <w:rFonts w:ascii="Arial" w:hAnsi="Arial" w:cs="Arial"/>
          <w:color w:val="000000"/>
          <w:shd w:val="clear" w:color="auto" w:fill="FFFFFF"/>
        </w:rPr>
        <w:t>A Positive clamper circuit if biased with some positive reference voltage, that voltage will be added to the output to raise the clamped level. Using this, the circuit of the positive clamper with positive reference voltage is constructed as below.</w:t>
      </w:r>
      <w:r w:rsidRPr="00AE205E">
        <w:rPr>
          <w:noProof/>
        </w:rPr>
        <w:t xml:space="preserve"> </w:t>
      </w:r>
      <w:r w:rsidRPr="00AE205E">
        <w:rPr>
          <w:rFonts w:ascii="Arial" w:hAnsi="Arial" w:cs="Arial"/>
          <w:noProof/>
          <w:color w:val="000000"/>
          <w:shd w:val="clear" w:color="auto" w:fill="FFFFFF"/>
        </w:rPr>
        <w:drawing>
          <wp:inline distT="0" distB="0" distL="0" distR="0" wp14:anchorId="7C77F28F" wp14:editId="6996825F">
            <wp:extent cx="5732145" cy="16503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650365"/>
                    </a:xfrm>
                    <a:prstGeom prst="rect">
                      <a:avLst/>
                    </a:prstGeom>
                  </pic:spPr>
                </pic:pic>
              </a:graphicData>
            </a:graphic>
          </wp:inline>
        </w:drawing>
      </w:r>
    </w:p>
    <w:p w14:paraId="1B339B46"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Positive clamper circuit if biased with some negative reference voltage, that voltage will be added to the output to raise the clamped level. Using this, the circuit of the positive clamper with positive reference voltage is constructed as below.</w:t>
      </w:r>
    </w:p>
    <w:p w14:paraId="007D2EC8" w14:textId="64D7ED50" w:rsidR="00AE205E" w:rsidRDefault="00AE205E" w:rsidP="00AE205E">
      <w:pPr>
        <w:pStyle w:val="ListParagraph"/>
        <w:ind w:left="0"/>
      </w:pPr>
      <w:r>
        <w:rPr>
          <w:noProof/>
        </w:rPr>
        <w:lastRenderedPageBreak/>
        <w:drawing>
          <wp:inline distT="0" distB="0" distL="0" distR="0" wp14:anchorId="39FF88E5" wp14:editId="7F75CA1E">
            <wp:extent cx="5715000" cy="2028825"/>
            <wp:effectExtent l="0" t="0" r="0" b="9525"/>
            <wp:docPr id="15" name="Picture 15" descr="Positive Clamper with Nega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Clamper with Negative V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14:paraId="4F2C4E9B" w14:textId="77777777" w:rsidR="00AE205E" w:rsidRDefault="00AE205E" w:rsidP="00AE205E">
      <w:pPr>
        <w:pStyle w:val="ListParagraph"/>
        <w:ind w:left="0"/>
      </w:pPr>
    </w:p>
    <w:p w14:paraId="248419E0" w14:textId="53FC8C48" w:rsidR="00AE205E" w:rsidRDefault="00AE205E" w:rsidP="00AE205E">
      <w:pPr>
        <w:pStyle w:val="ListParagraph"/>
        <w:ind w:left="0"/>
        <w:rPr>
          <w:rFonts w:ascii="Arial" w:hAnsi="Arial" w:cs="Arial"/>
          <w:color w:val="000000"/>
          <w:shd w:val="clear" w:color="auto" w:fill="FFFFFF"/>
        </w:rPr>
      </w:pPr>
      <w:r>
        <w:rPr>
          <w:rFonts w:ascii="Arial" w:hAnsi="Arial" w:cs="Arial"/>
          <w:color w:val="000000"/>
          <w:shd w:val="clear" w:color="auto" w:fill="FFFFFF"/>
        </w:rPr>
        <w:t>On the other hand, a Negative Clamper circuit is one that consists of a diode, a resistor and a capacitor and that shifts the output signal to the negative portion of the input signal. The figure below explains the construction of a negative clamper circuit.</w:t>
      </w:r>
    </w:p>
    <w:p w14:paraId="4A219A7B" w14:textId="7424DDFD" w:rsidR="00AE205E" w:rsidRDefault="00AE205E" w:rsidP="00AE205E">
      <w:pPr>
        <w:pStyle w:val="ListParagraph"/>
        <w:ind w:left="0"/>
        <w:rPr>
          <w:rFonts w:ascii="Arial" w:hAnsi="Arial" w:cs="Arial"/>
          <w:color w:val="000000"/>
          <w:shd w:val="clear" w:color="auto" w:fill="FFFFFF"/>
        </w:rPr>
      </w:pPr>
      <w:r w:rsidRPr="00AE205E">
        <w:rPr>
          <w:rFonts w:ascii="Arial" w:hAnsi="Arial" w:cs="Arial"/>
          <w:noProof/>
          <w:color w:val="000000"/>
          <w:shd w:val="clear" w:color="auto" w:fill="FFFFFF"/>
        </w:rPr>
        <w:drawing>
          <wp:inline distT="0" distB="0" distL="0" distR="0" wp14:anchorId="45652254" wp14:editId="0FFBAC4C">
            <wp:extent cx="6076950" cy="139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399540"/>
                    </a:xfrm>
                    <a:prstGeom prst="rect">
                      <a:avLst/>
                    </a:prstGeom>
                  </pic:spPr>
                </pic:pic>
              </a:graphicData>
            </a:graphic>
          </wp:inline>
        </w:drawing>
      </w:r>
    </w:p>
    <w:p w14:paraId="0B88E11F" w14:textId="1D310BB3" w:rsidR="00AE205E" w:rsidRDefault="00AE205E" w:rsidP="00AE205E">
      <w:pPr>
        <w:pStyle w:val="ListParagraph"/>
        <w:ind w:left="0"/>
        <w:rPr>
          <w:rFonts w:ascii="Arial" w:hAnsi="Arial" w:cs="Arial"/>
          <w:color w:val="000000"/>
          <w:shd w:val="clear" w:color="auto" w:fill="FFFFFF"/>
        </w:rPr>
      </w:pPr>
    </w:p>
    <w:p w14:paraId="7D9A96A9" w14:textId="5BC4E77D" w:rsidR="00AE205E" w:rsidRPr="00AE205E" w:rsidRDefault="00AE205E" w:rsidP="00AE205E">
      <w:pPr>
        <w:pStyle w:val="ListParagraph"/>
        <w:ind w:left="0"/>
        <w:rPr>
          <w:rFonts w:ascii="Arial" w:hAnsi="Arial" w:cs="Arial"/>
          <w:color w:val="000000"/>
          <w:shd w:val="clear" w:color="auto" w:fill="FFFFFF"/>
        </w:rPr>
      </w:pPr>
      <w:r w:rsidRPr="00AE205E">
        <w:rPr>
          <w:rFonts w:ascii="Arial" w:hAnsi="Arial" w:cs="Arial"/>
          <w:color w:val="000000"/>
          <w:shd w:val="clear" w:color="auto" w:fill="FFFFFF"/>
        </w:rPr>
        <w:t>During the positive half cycle, the capacitor gets charged to its peak value </w:t>
      </w:r>
      <w:r w:rsidRPr="00AE205E">
        <w:rPr>
          <w:rStyle w:val="mi"/>
          <w:rFonts w:ascii="Arial" w:hAnsi="Arial" w:cs="Arial"/>
          <w:color w:val="000000"/>
          <w:sz w:val="29"/>
          <w:szCs w:val="29"/>
          <w:bdr w:val="none" w:sz="0" w:space="0" w:color="auto" w:frame="1"/>
          <w:shd w:val="clear" w:color="auto" w:fill="FFFFFF"/>
        </w:rPr>
        <w:t>v</w:t>
      </w:r>
      <w:r w:rsidRPr="00AE205E">
        <w:rPr>
          <w:rStyle w:val="mi"/>
          <w:rFonts w:ascii="Arial" w:hAnsi="Arial" w:cs="Arial"/>
          <w:color w:val="000000"/>
          <w:sz w:val="20"/>
          <w:szCs w:val="20"/>
          <w:bdr w:val="none" w:sz="0" w:space="0" w:color="auto" w:frame="1"/>
          <w:shd w:val="clear" w:color="auto" w:fill="FFFFFF"/>
        </w:rPr>
        <w:t>m</w:t>
      </w:r>
      <w:r w:rsidRPr="00AE205E">
        <w:rPr>
          <w:rStyle w:val="mjxassistivemathml"/>
          <w:rFonts w:ascii="Arial" w:hAnsi="Arial" w:cs="Arial"/>
          <w:color w:val="000000"/>
          <w:bdr w:val="none" w:sz="0" w:space="0" w:color="auto" w:frame="1"/>
          <w:shd w:val="clear" w:color="auto" w:fill="FFFFFF"/>
        </w:rPr>
        <w:t>vm</w:t>
      </w:r>
      <w:r w:rsidRPr="00AE205E">
        <w:rPr>
          <w:rFonts w:ascii="Arial" w:hAnsi="Arial" w:cs="Arial"/>
          <w:color w:val="000000"/>
          <w:shd w:val="clear" w:color="auto" w:fill="FFFFFF"/>
        </w:rPr>
        <w:t>. The diode is forward biased and conducts. During the negative half cycle, the diode gets reverse biased and gets open circuited.</w:t>
      </w:r>
    </w:p>
    <w:p w14:paraId="4C588AA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positive reference voltage, that voltage will be added to the output to raise the clamped level. Using this, the circuit of the negative clamper with positive reference voltage is constructed as below.</w:t>
      </w:r>
    </w:p>
    <w:p w14:paraId="2BF17B61" w14:textId="1E44E1AB" w:rsidR="00AE205E" w:rsidRDefault="00AE205E" w:rsidP="00AE205E">
      <w:pPr>
        <w:pStyle w:val="ListParagraph"/>
        <w:ind w:left="0"/>
        <w:rPr>
          <w:b/>
          <w:bCs/>
        </w:rPr>
      </w:pPr>
      <w:r w:rsidRPr="00AE205E">
        <w:rPr>
          <w:b/>
          <w:bCs/>
          <w:noProof/>
        </w:rPr>
        <w:drawing>
          <wp:inline distT="0" distB="0" distL="0" distR="0" wp14:anchorId="3EBAC5EE" wp14:editId="09D728CC">
            <wp:extent cx="5732145" cy="19754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975485"/>
                    </a:xfrm>
                    <a:prstGeom prst="rect">
                      <a:avLst/>
                    </a:prstGeom>
                  </pic:spPr>
                </pic:pic>
              </a:graphicData>
            </a:graphic>
          </wp:inline>
        </w:drawing>
      </w:r>
    </w:p>
    <w:p w14:paraId="53922281" w14:textId="070A7BCD" w:rsidR="00AE205E" w:rsidRDefault="00AE205E" w:rsidP="00AE205E">
      <w:pPr>
        <w:pStyle w:val="ListParagraph"/>
        <w:ind w:left="0"/>
        <w:rPr>
          <w:b/>
          <w:bCs/>
        </w:rPr>
      </w:pPr>
    </w:p>
    <w:p w14:paraId="64C64EF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negative reference voltage, that voltage will be added to the output to raise the clamped level. Using this, the circuit of the negative clamper with negative reference voltage is constructed as below.</w:t>
      </w:r>
    </w:p>
    <w:p w14:paraId="383C254A" w14:textId="5C41EEEF" w:rsidR="00AE205E" w:rsidRDefault="00AE205E" w:rsidP="00AE205E">
      <w:pPr>
        <w:pStyle w:val="ListParagraph"/>
        <w:ind w:left="0"/>
        <w:rPr>
          <w:b/>
          <w:bCs/>
        </w:rPr>
      </w:pPr>
      <w:r w:rsidRPr="00AE205E">
        <w:rPr>
          <w:b/>
          <w:bCs/>
          <w:noProof/>
        </w:rPr>
        <w:lastRenderedPageBreak/>
        <w:drawing>
          <wp:inline distT="0" distB="0" distL="0" distR="0" wp14:anchorId="2A2F3868" wp14:editId="28DA5D81">
            <wp:extent cx="5732145" cy="151892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518920"/>
                    </a:xfrm>
                    <a:prstGeom prst="rect">
                      <a:avLst/>
                    </a:prstGeom>
                  </pic:spPr>
                </pic:pic>
              </a:graphicData>
            </a:graphic>
          </wp:inline>
        </w:drawing>
      </w:r>
    </w:p>
    <w:p w14:paraId="6F2318E2" w14:textId="076BAA7E" w:rsidR="00AE205E" w:rsidRDefault="00AE205E" w:rsidP="00AE205E">
      <w:pPr>
        <w:rPr>
          <w:b/>
          <w:bCs/>
        </w:rPr>
      </w:pPr>
      <w:r w:rsidRPr="00DA6C63">
        <w:rPr>
          <w:b/>
          <w:bCs/>
        </w:rPr>
        <w:t xml:space="preserve">Applications of </w:t>
      </w:r>
      <w:r>
        <w:rPr>
          <w:b/>
          <w:bCs/>
        </w:rPr>
        <w:t xml:space="preserve">Clamper </w:t>
      </w:r>
      <w:r w:rsidRPr="00DA6C63">
        <w:rPr>
          <w:b/>
          <w:bCs/>
        </w:rPr>
        <w:t>Circuit:</w:t>
      </w:r>
    </w:p>
    <w:p w14:paraId="4878614A" w14:textId="017A3F5E" w:rsidR="00AE205E" w:rsidRPr="003A3152" w:rsidRDefault="00AE205E" w:rsidP="00AE205E">
      <w:pPr>
        <w:pStyle w:val="ListParagraph"/>
        <w:numPr>
          <w:ilvl w:val="0"/>
          <w:numId w:val="7"/>
        </w:numPr>
      </w:pPr>
      <w:r w:rsidRPr="003A3152">
        <w:t>Used as voltage doublers</w:t>
      </w:r>
    </w:p>
    <w:p w14:paraId="49DDAA9A" w14:textId="1214A187" w:rsidR="00AE205E" w:rsidRPr="003A3152" w:rsidRDefault="00AE205E" w:rsidP="00AE205E">
      <w:pPr>
        <w:pStyle w:val="ListParagraph"/>
        <w:numPr>
          <w:ilvl w:val="0"/>
          <w:numId w:val="7"/>
        </w:numPr>
      </w:pPr>
      <w:r w:rsidRPr="003A3152">
        <w:t>They find some applications in sonar and radar testing</w:t>
      </w:r>
    </w:p>
    <w:p w14:paraId="3C856394" w14:textId="264C793A" w:rsidR="00AE205E" w:rsidRPr="003A3152" w:rsidRDefault="00AE205E" w:rsidP="00AE205E">
      <w:pPr>
        <w:pStyle w:val="ListParagraph"/>
        <w:numPr>
          <w:ilvl w:val="0"/>
          <w:numId w:val="7"/>
        </w:numPr>
      </w:pPr>
      <w:r w:rsidRPr="003A3152">
        <w:t>They are used to remove distortions in circuit</w:t>
      </w:r>
    </w:p>
    <w:p w14:paraId="5ED3774B" w14:textId="46174FDD" w:rsidR="00AE205E" w:rsidRDefault="00AE205E" w:rsidP="00AE205E">
      <w:pPr>
        <w:pStyle w:val="ListParagraph"/>
        <w:numPr>
          <w:ilvl w:val="0"/>
          <w:numId w:val="7"/>
        </w:numPr>
      </w:pPr>
      <w:r w:rsidRPr="003A3152">
        <w:t>Used in video processing equipment like TV</w:t>
      </w:r>
    </w:p>
    <w:p w14:paraId="075FB6F7" w14:textId="77777777" w:rsidR="003A3152" w:rsidRPr="003A3152" w:rsidRDefault="003A3152" w:rsidP="003A3152"/>
    <w:p w14:paraId="04B9884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Equipment List: </w:t>
      </w:r>
    </w:p>
    <w:tbl>
      <w:tblPr>
        <w:tblStyle w:val="TableGrid"/>
        <w:tblW w:w="9258" w:type="dxa"/>
        <w:tblLook w:val="04A0" w:firstRow="1" w:lastRow="0" w:firstColumn="1" w:lastColumn="0" w:noHBand="0" w:noVBand="1"/>
      </w:tblPr>
      <w:tblGrid>
        <w:gridCol w:w="3086"/>
        <w:gridCol w:w="3086"/>
        <w:gridCol w:w="3086"/>
      </w:tblGrid>
      <w:tr w:rsidR="00C64FE7" w14:paraId="45148977" w14:textId="77777777" w:rsidTr="00776670">
        <w:trPr>
          <w:trHeight w:val="294"/>
        </w:trPr>
        <w:tc>
          <w:tcPr>
            <w:tcW w:w="3086" w:type="dxa"/>
          </w:tcPr>
          <w:p w14:paraId="5CAF020F"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Equipment Name</w:t>
            </w:r>
          </w:p>
        </w:tc>
        <w:tc>
          <w:tcPr>
            <w:tcW w:w="3086" w:type="dxa"/>
          </w:tcPr>
          <w:p w14:paraId="40EEDE9A"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Value</w:t>
            </w:r>
          </w:p>
        </w:tc>
        <w:tc>
          <w:tcPr>
            <w:tcW w:w="3086" w:type="dxa"/>
          </w:tcPr>
          <w:p w14:paraId="26DE9C07"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Quantity</w:t>
            </w:r>
          </w:p>
        </w:tc>
      </w:tr>
      <w:tr w:rsidR="00C64FE7" w14:paraId="658121CB" w14:textId="77777777" w:rsidTr="00776670">
        <w:trPr>
          <w:trHeight w:val="294"/>
        </w:trPr>
        <w:tc>
          <w:tcPr>
            <w:tcW w:w="3086" w:type="dxa"/>
          </w:tcPr>
          <w:p w14:paraId="3FEA7AAA" w14:textId="680F19DF" w:rsidR="00C64FE7" w:rsidRDefault="00776670" w:rsidP="00C64FE7">
            <w:pPr>
              <w:rPr>
                <w:rFonts w:ascii="Times New Roman" w:hAnsi="Times New Roman" w:cs="Times New Roman"/>
                <w:sz w:val="24"/>
                <w:szCs w:val="24"/>
              </w:rPr>
            </w:pPr>
            <w:r w:rsidRPr="00776670">
              <w:rPr>
                <w:rFonts w:ascii="Times New Roman" w:hAnsi="Times New Roman" w:cs="Times New Roman"/>
                <w:sz w:val="24"/>
                <w:szCs w:val="24"/>
              </w:rPr>
              <w:t>p-n</w:t>
            </w:r>
            <w:r>
              <w:rPr>
                <w:rFonts w:ascii="Times New Roman" w:hAnsi="Times New Roman" w:cs="Times New Roman"/>
                <w:sz w:val="24"/>
                <w:szCs w:val="24"/>
              </w:rPr>
              <w:t xml:space="preserve"> </w:t>
            </w:r>
            <w:r w:rsidRPr="00776670">
              <w:rPr>
                <w:rFonts w:ascii="Times New Roman" w:hAnsi="Times New Roman" w:cs="Times New Roman"/>
                <w:sz w:val="24"/>
                <w:szCs w:val="24"/>
              </w:rPr>
              <w:t>junction</w:t>
            </w:r>
            <w:r>
              <w:rPr>
                <w:rFonts w:ascii="Times New Roman" w:hAnsi="Times New Roman" w:cs="Times New Roman"/>
                <w:sz w:val="24"/>
                <w:szCs w:val="24"/>
              </w:rPr>
              <w:t xml:space="preserve"> </w:t>
            </w:r>
            <w:r w:rsidRPr="00776670">
              <w:rPr>
                <w:rFonts w:ascii="Times New Roman" w:hAnsi="Times New Roman" w:cs="Times New Roman"/>
                <w:sz w:val="24"/>
                <w:szCs w:val="24"/>
              </w:rPr>
              <w:t>diode</w:t>
            </w:r>
          </w:p>
        </w:tc>
        <w:tc>
          <w:tcPr>
            <w:tcW w:w="3086" w:type="dxa"/>
          </w:tcPr>
          <w:p w14:paraId="21709CD5" w14:textId="4A621C5D" w:rsidR="00C64FE7" w:rsidRDefault="00E37E6E" w:rsidP="00C64FE7">
            <w:pPr>
              <w:rPr>
                <w:rFonts w:ascii="Times New Roman" w:hAnsi="Times New Roman" w:cs="Times New Roman"/>
                <w:sz w:val="24"/>
                <w:szCs w:val="24"/>
              </w:rPr>
            </w:pPr>
            <w:r>
              <w:rPr>
                <w:rFonts w:ascii="Times New Roman" w:hAnsi="Times New Roman" w:cs="Times New Roman"/>
                <w:sz w:val="24"/>
                <w:szCs w:val="24"/>
              </w:rPr>
              <w:t>1N4007</w:t>
            </w:r>
          </w:p>
        </w:tc>
        <w:tc>
          <w:tcPr>
            <w:tcW w:w="3086" w:type="dxa"/>
          </w:tcPr>
          <w:p w14:paraId="783D5F62" w14:textId="093FA4F7"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2A60B21E" w14:textId="77777777" w:rsidTr="00776670">
        <w:trPr>
          <w:trHeight w:val="294"/>
        </w:trPr>
        <w:tc>
          <w:tcPr>
            <w:tcW w:w="3086" w:type="dxa"/>
          </w:tcPr>
          <w:p w14:paraId="25FA57DE" w14:textId="72314F52" w:rsidR="00C64FE7" w:rsidRDefault="00776670" w:rsidP="00C64FE7">
            <w:pPr>
              <w:rPr>
                <w:rFonts w:ascii="Times New Roman" w:hAnsi="Times New Roman" w:cs="Times New Roman"/>
                <w:sz w:val="24"/>
                <w:szCs w:val="24"/>
              </w:rPr>
            </w:pPr>
            <w:r>
              <w:rPr>
                <w:rFonts w:ascii="Times New Roman" w:hAnsi="Times New Roman" w:cs="Times New Roman"/>
                <w:sz w:val="24"/>
                <w:szCs w:val="24"/>
              </w:rPr>
              <w:t>Resistor</w:t>
            </w:r>
          </w:p>
        </w:tc>
        <w:tc>
          <w:tcPr>
            <w:tcW w:w="3086" w:type="dxa"/>
          </w:tcPr>
          <w:p w14:paraId="1009A170" w14:textId="41E8EF86" w:rsidR="00C64FE7" w:rsidRDefault="00E37E6E" w:rsidP="00C64FE7">
            <w:pPr>
              <w:rPr>
                <w:rFonts w:ascii="Times New Roman" w:hAnsi="Times New Roman" w:cs="Times New Roman"/>
                <w:sz w:val="24"/>
                <w:szCs w:val="24"/>
              </w:rPr>
            </w:pPr>
            <w:r>
              <w:rPr>
                <w:rFonts w:ascii="Times New Roman" w:hAnsi="Times New Roman" w:cs="Times New Roman"/>
                <w:sz w:val="24"/>
                <w:szCs w:val="24"/>
              </w:rPr>
              <w:t>100k</w:t>
            </w:r>
            <w:r>
              <w:rPr>
                <w:rFonts w:ascii="Arial" w:hAnsi="Arial" w:cs="Arial"/>
                <w:sz w:val="19"/>
                <w:szCs w:val="19"/>
                <w:shd w:val="clear" w:color="auto" w:fill="F2F2F2"/>
              </w:rPr>
              <w:t>Ω</w:t>
            </w:r>
          </w:p>
        </w:tc>
        <w:tc>
          <w:tcPr>
            <w:tcW w:w="3086" w:type="dxa"/>
          </w:tcPr>
          <w:p w14:paraId="5C830B98" w14:textId="06F1B10C"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4867C3F2" w14:textId="77777777" w:rsidTr="00776670">
        <w:trPr>
          <w:trHeight w:val="294"/>
        </w:trPr>
        <w:tc>
          <w:tcPr>
            <w:tcW w:w="3086" w:type="dxa"/>
          </w:tcPr>
          <w:p w14:paraId="5A9DF1F4" w14:textId="6EBCEA5B" w:rsidR="00C64FE7" w:rsidRDefault="00776670" w:rsidP="00C64FE7">
            <w:pPr>
              <w:rPr>
                <w:rFonts w:ascii="Times New Roman" w:hAnsi="Times New Roman" w:cs="Times New Roman"/>
                <w:sz w:val="24"/>
                <w:szCs w:val="24"/>
              </w:rPr>
            </w:pPr>
            <w:r>
              <w:rPr>
                <w:rFonts w:ascii="Times New Roman" w:hAnsi="Times New Roman" w:cs="Times New Roman"/>
                <w:sz w:val="24"/>
                <w:szCs w:val="24"/>
              </w:rPr>
              <w:t>Capacitor</w:t>
            </w:r>
          </w:p>
        </w:tc>
        <w:tc>
          <w:tcPr>
            <w:tcW w:w="3086" w:type="dxa"/>
          </w:tcPr>
          <w:p w14:paraId="7857FB4C" w14:textId="618EE132" w:rsidR="00C64FE7" w:rsidRDefault="00E37E6E" w:rsidP="00C64FE7">
            <w:pPr>
              <w:rPr>
                <w:rFonts w:ascii="Times New Roman" w:hAnsi="Times New Roman" w:cs="Times New Roman"/>
                <w:sz w:val="24"/>
                <w:szCs w:val="24"/>
              </w:rPr>
            </w:pPr>
            <w:r>
              <w:rPr>
                <w:rFonts w:ascii="Times New Roman" w:hAnsi="Times New Roman" w:cs="Times New Roman"/>
                <w:sz w:val="24"/>
                <w:szCs w:val="24"/>
              </w:rPr>
              <w:t>0.1uF</w:t>
            </w:r>
          </w:p>
        </w:tc>
        <w:tc>
          <w:tcPr>
            <w:tcW w:w="3086" w:type="dxa"/>
          </w:tcPr>
          <w:p w14:paraId="625094C2" w14:textId="76F6A272"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776670" w14:paraId="61438920" w14:textId="77777777" w:rsidTr="00F64B2B">
        <w:trPr>
          <w:trHeight w:val="294"/>
        </w:trPr>
        <w:tc>
          <w:tcPr>
            <w:tcW w:w="3086" w:type="dxa"/>
          </w:tcPr>
          <w:p w14:paraId="343DB4F8" w14:textId="5B00914F" w:rsidR="00776670" w:rsidRDefault="00776670" w:rsidP="00F64B2B">
            <w:pPr>
              <w:rPr>
                <w:rFonts w:ascii="Times New Roman" w:hAnsi="Times New Roman" w:cs="Times New Roman"/>
                <w:sz w:val="24"/>
                <w:szCs w:val="24"/>
              </w:rPr>
            </w:pPr>
            <w:r>
              <w:rPr>
                <w:rFonts w:ascii="Times New Roman" w:hAnsi="Times New Roman" w:cs="Times New Roman"/>
                <w:sz w:val="24"/>
                <w:szCs w:val="24"/>
              </w:rPr>
              <w:t xml:space="preserve">Signal </w:t>
            </w:r>
          </w:p>
        </w:tc>
        <w:tc>
          <w:tcPr>
            <w:tcW w:w="3086" w:type="dxa"/>
          </w:tcPr>
          <w:p w14:paraId="3E545713" w14:textId="77777777" w:rsidR="00776670" w:rsidRDefault="00776670" w:rsidP="00F64B2B">
            <w:pPr>
              <w:rPr>
                <w:rFonts w:ascii="Times New Roman" w:hAnsi="Times New Roman" w:cs="Times New Roman"/>
                <w:sz w:val="24"/>
                <w:szCs w:val="24"/>
              </w:rPr>
            </w:pPr>
          </w:p>
        </w:tc>
        <w:tc>
          <w:tcPr>
            <w:tcW w:w="3086" w:type="dxa"/>
          </w:tcPr>
          <w:p w14:paraId="449D4A98" w14:textId="6EC2F635"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C773B94" w14:textId="77777777" w:rsidTr="00F64B2B">
        <w:trPr>
          <w:trHeight w:val="294"/>
        </w:trPr>
        <w:tc>
          <w:tcPr>
            <w:tcW w:w="3086" w:type="dxa"/>
          </w:tcPr>
          <w:p w14:paraId="76F07DA5" w14:textId="268D54FE" w:rsidR="00776670" w:rsidRDefault="00776670" w:rsidP="00F64B2B">
            <w:pPr>
              <w:rPr>
                <w:rFonts w:ascii="Times New Roman" w:hAnsi="Times New Roman" w:cs="Times New Roman"/>
                <w:sz w:val="24"/>
                <w:szCs w:val="24"/>
              </w:rPr>
            </w:pPr>
            <w:r>
              <w:rPr>
                <w:rFonts w:ascii="Times New Roman" w:hAnsi="Times New Roman" w:cs="Times New Roman"/>
                <w:sz w:val="24"/>
                <w:szCs w:val="24"/>
              </w:rPr>
              <w:t>Trainer Board</w:t>
            </w:r>
          </w:p>
        </w:tc>
        <w:tc>
          <w:tcPr>
            <w:tcW w:w="3086" w:type="dxa"/>
          </w:tcPr>
          <w:p w14:paraId="031107CD" w14:textId="77777777" w:rsidR="00776670" w:rsidRDefault="00776670" w:rsidP="00F64B2B">
            <w:pPr>
              <w:rPr>
                <w:rFonts w:ascii="Times New Roman" w:hAnsi="Times New Roman" w:cs="Times New Roman"/>
                <w:sz w:val="24"/>
                <w:szCs w:val="24"/>
              </w:rPr>
            </w:pPr>
          </w:p>
        </w:tc>
        <w:tc>
          <w:tcPr>
            <w:tcW w:w="3086" w:type="dxa"/>
          </w:tcPr>
          <w:p w14:paraId="3F64E378" w14:textId="486C46C4"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C01428C" w14:textId="77777777" w:rsidTr="00F64B2B">
        <w:trPr>
          <w:trHeight w:val="294"/>
        </w:trPr>
        <w:tc>
          <w:tcPr>
            <w:tcW w:w="3086" w:type="dxa"/>
          </w:tcPr>
          <w:p w14:paraId="25356419" w14:textId="1591050A" w:rsidR="00776670" w:rsidRDefault="00776670" w:rsidP="00F64B2B">
            <w:pPr>
              <w:rPr>
                <w:rFonts w:ascii="Times New Roman" w:hAnsi="Times New Roman" w:cs="Times New Roman"/>
                <w:sz w:val="24"/>
                <w:szCs w:val="24"/>
              </w:rPr>
            </w:pPr>
            <w:r>
              <w:rPr>
                <w:rFonts w:ascii="Times New Roman" w:hAnsi="Times New Roman" w:cs="Times New Roman"/>
                <w:sz w:val="24"/>
                <w:szCs w:val="24"/>
              </w:rPr>
              <w:t>DC Power Supply</w:t>
            </w:r>
          </w:p>
        </w:tc>
        <w:tc>
          <w:tcPr>
            <w:tcW w:w="3086" w:type="dxa"/>
          </w:tcPr>
          <w:p w14:paraId="0C4DE9ED" w14:textId="77777777" w:rsidR="00776670" w:rsidRDefault="00776670" w:rsidP="00F64B2B">
            <w:pPr>
              <w:rPr>
                <w:rFonts w:ascii="Times New Roman" w:hAnsi="Times New Roman" w:cs="Times New Roman"/>
                <w:sz w:val="24"/>
                <w:szCs w:val="24"/>
              </w:rPr>
            </w:pPr>
          </w:p>
        </w:tc>
        <w:tc>
          <w:tcPr>
            <w:tcW w:w="3086" w:type="dxa"/>
          </w:tcPr>
          <w:p w14:paraId="2413F095" w14:textId="7CE39C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B4CE51E" w14:textId="77777777" w:rsidTr="00F64B2B">
        <w:trPr>
          <w:trHeight w:val="294"/>
        </w:trPr>
        <w:tc>
          <w:tcPr>
            <w:tcW w:w="3086" w:type="dxa"/>
          </w:tcPr>
          <w:p w14:paraId="4762B419" w14:textId="63933A4B" w:rsidR="00776670" w:rsidRDefault="00776670" w:rsidP="00F64B2B">
            <w:pPr>
              <w:rPr>
                <w:rFonts w:ascii="Times New Roman" w:hAnsi="Times New Roman" w:cs="Times New Roman"/>
                <w:sz w:val="24"/>
                <w:szCs w:val="24"/>
              </w:rPr>
            </w:pPr>
            <w:r>
              <w:rPr>
                <w:rFonts w:ascii="Times New Roman" w:hAnsi="Times New Roman" w:cs="Times New Roman"/>
                <w:sz w:val="24"/>
                <w:szCs w:val="24"/>
              </w:rPr>
              <w:t>Oscilloscope</w:t>
            </w:r>
          </w:p>
        </w:tc>
        <w:tc>
          <w:tcPr>
            <w:tcW w:w="3086" w:type="dxa"/>
          </w:tcPr>
          <w:p w14:paraId="30A4089C" w14:textId="77777777" w:rsidR="00776670" w:rsidRDefault="00776670" w:rsidP="00F64B2B">
            <w:pPr>
              <w:rPr>
                <w:rFonts w:ascii="Times New Roman" w:hAnsi="Times New Roman" w:cs="Times New Roman"/>
                <w:sz w:val="24"/>
                <w:szCs w:val="24"/>
              </w:rPr>
            </w:pPr>
          </w:p>
        </w:tc>
        <w:tc>
          <w:tcPr>
            <w:tcW w:w="3086" w:type="dxa"/>
          </w:tcPr>
          <w:p w14:paraId="1FEB273C" w14:textId="42EE354B"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09A7343" w14:textId="77777777" w:rsidTr="00F64B2B">
        <w:trPr>
          <w:trHeight w:val="294"/>
        </w:trPr>
        <w:tc>
          <w:tcPr>
            <w:tcW w:w="3086" w:type="dxa"/>
          </w:tcPr>
          <w:p w14:paraId="6FFE6BD7" w14:textId="422D91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Digital multi-meter</w:t>
            </w:r>
          </w:p>
        </w:tc>
        <w:tc>
          <w:tcPr>
            <w:tcW w:w="3086" w:type="dxa"/>
          </w:tcPr>
          <w:p w14:paraId="0E7BFCF0" w14:textId="77777777" w:rsidR="00776670" w:rsidRDefault="00776670" w:rsidP="00F64B2B">
            <w:pPr>
              <w:rPr>
                <w:rFonts w:ascii="Times New Roman" w:hAnsi="Times New Roman" w:cs="Times New Roman"/>
                <w:sz w:val="24"/>
                <w:szCs w:val="24"/>
              </w:rPr>
            </w:pPr>
          </w:p>
        </w:tc>
        <w:tc>
          <w:tcPr>
            <w:tcW w:w="3086" w:type="dxa"/>
          </w:tcPr>
          <w:p w14:paraId="45A330F8" w14:textId="477F4368"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04CA8B80" w14:textId="77777777" w:rsidTr="00F64B2B">
        <w:trPr>
          <w:trHeight w:val="294"/>
        </w:trPr>
        <w:tc>
          <w:tcPr>
            <w:tcW w:w="3086" w:type="dxa"/>
          </w:tcPr>
          <w:p w14:paraId="60448AA9" w14:textId="7B9C0894" w:rsidR="00776670" w:rsidRDefault="00E37E6E" w:rsidP="00F64B2B">
            <w:pPr>
              <w:rPr>
                <w:rFonts w:ascii="Times New Roman" w:hAnsi="Times New Roman" w:cs="Times New Roman"/>
                <w:sz w:val="24"/>
                <w:szCs w:val="24"/>
              </w:rPr>
            </w:pPr>
            <w:r>
              <w:rPr>
                <w:rFonts w:ascii="Times New Roman" w:hAnsi="Times New Roman" w:cs="Times New Roman"/>
                <w:sz w:val="24"/>
                <w:szCs w:val="24"/>
              </w:rPr>
              <w:t>Chords and wire</w:t>
            </w:r>
          </w:p>
        </w:tc>
        <w:tc>
          <w:tcPr>
            <w:tcW w:w="3086" w:type="dxa"/>
          </w:tcPr>
          <w:p w14:paraId="40884D83" w14:textId="77777777" w:rsidR="00776670" w:rsidRDefault="00776670" w:rsidP="00F64B2B">
            <w:pPr>
              <w:rPr>
                <w:rFonts w:ascii="Times New Roman" w:hAnsi="Times New Roman" w:cs="Times New Roman"/>
                <w:sz w:val="24"/>
                <w:szCs w:val="24"/>
              </w:rPr>
            </w:pPr>
          </w:p>
        </w:tc>
        <w:tc>
          <w:tcPr>
            <w:tcW w:w="3086" w:type="dxa"/>
          </w:tcPr>
          <w:p w14:paraId="48126571" w14:textId="52FF4DE5" w:rsidR="00776670" w:rsidRDefault="00E37E6E" w:rsidP="00F64B2B">
            <w:pPr>
              <w:rPr>
                <w:rFonts w:ascii="Times New Roman" w:hAnsi="Times New Roman" w:cs="Times New Roman"/>
                <w:sz w:val="24"/>
                <w:szCs w:val="24"/>
              </w:rPr>
            </w:pPr>
            <w:r>
              <w:rPr>
                <w:rFonts w:ascii="Times New Roman" w:hAnsi="Times New Roman" w:cs="Times New Roman"/>
                <w:sz w:val="24"/>
                <w:szCs w:val="24"/>
              </w:rPr>
              <w:t>As required</w:t>
            </w:r>
          </w:p>
        </w:tc>
      </w:tr>
      <w:tr w:rsidR="00776670" w14:paraId="24D2418E" w14:textId="77777777" w:rsidTr="00F64B2B">
        <w:trPr>
          <w:trHeight w:val="294"/>
        </w:trPr>
        <w:tc>
          <w:tcPr>
            <w:tcW w:w="3086" w:type="dxa"/>
          </w:tcPr>
          <w:p w14:paraId="6956731B" w14:textId="7B443672" w:rsidR="00776670" w:rsidRDefault="00E37E6E" w:rsidP="00F64B2B">
            <w:pPr>
              <w:rPr>
                <w:rFonts w:ascii="Times New Roman" w:hAnsi="Times New Roman" w:cs="Times New Roman"/>
                <w:sz w:val="24"/>
                <w:szCs w:val="24"/>
              </w:rPr>
            </w:pPr>
            <w:r>
              <w:rPr>
                <w:rFonts w:ascii="Times New Roman" w:hAnsi="Times New Roman" w:cs="Times New Roman"/>
                <w:sz w:val="24"/>
                <w:szCs w:val="24"/>
              </w:rPr>
              <w:t>Function Generator</w:t>
            </w:r>
          </w:p>
        </w:tc>
        <w:tc>
          <w:tcPr>
            <w:tcW w:w="3086" w:type="dxa"/>
          </w:tcPr>
          <w:p w14:paraId="348AC932" w14:textId="77777777" w:rsidR="00776670" w:rsidRDefault="00776670" w:rsidP="00F64B2B">
            <w:pPr>
              <w:rPr>
                <w:rFonts w:ascii="Times New Roman" w:hAnsi="Times New Roman" w:cs="Times New Roman"/>
                <w:sz w:val="24"/>
                <w:szCs w:val="24"/>
              </w:rPr>
            </w:pPr>
          </w:p>
        </w:tc>
        <w:tc>
          <w:tcPr>
            <w:tcW w:w="3086" w:type="dxa"/>
          </w:tcPr>
          <w:p w14:paraId="4B555CB4" w14:textId="275C290D"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bl>
    <w:p w14:paraId="4FD50337" w14:textId="77777777" w:rsidR="00C64FE7" w:rsidRPr="00C64FE7" w:rsidRDefault="00C64FE7" w:rsidP="00C64FE7">
      <w:pPr>
        <w:rPr>
          <w:rFonts w:ascii="Times New Roman" w:hAnsi="Times New Roman" w:cs="Times New Roman"/>
          <w:sz w:val="24"/>
          <w:szCs w:val="24"/>
        </w:rPr>
      </w:pPr>
    </w:p>
    <w:p w14:paraId="7E2D8F34" w14:textId="77777777" w:rsidR="007F13B1" w:rsidRDefault="007F13B1" w:rsidP="00C64FE7">
      <w:pPr>
        <w:rPr>
          <w:rFonts w:ascii="Times New Roman" w:hAnsi="Times New Roman" w:cs="Times New Roman"/>
          <w:b/>
          <w:bCs/>
          <w:sz w:val="24"/>
          <w:szCs w:val="24"/>
        </w:rPr>
      </w:pPr>
    </w:p>
    <w:p w14:paraId="39E928D3" w14:textId="3798EBC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Circuit Diagram: </w:t>
      </w:r>
    </w:p>
    <w:p w14:paraId="2DF5FDFA" w14:textId="75B3D777"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Series Clipper Circuit</w:t>
      </w:r>
      <w:r w:rsidR="00BC7730">
        <w:rPr>
          <w:rFonts w:ascii="Arial" w:eastAsia="Times New Roman" w:hAnsi="Arial" w:cs="Arial"/>
          <w:b/>
          <w:bCs/>
          <w:color w:val="000000"/>
          <w:lang w:val="en-US" w:bidi="bn-IN"/>
        </w:rPr>
        <w:t xml:space="preserve"> with bias</w:t>
      </w:r>
      <w:r>
        <w:rPr>
          <w:rFonts w:ascii="Arial" w:eastAsia="Times New Roman" w:hAnsi="Arial" w:cs="Arial"/>
          <w:b/>
          <w:bCs/>
          <w:color w:val="000000"/>
          <w:lang w:val="en-US" w:bidi="bn-IN"/>
        </w:rPr>
        <w:t>:</w:t>
      </w:r>
    </w:p>
    <w:p w14:paraId="616539F0" w14:textId="08F764AF"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1.</w:t>
      </w:r>
    </w:p>
    <w:p w14:paraId="15DE3F1B" w14:textId="18F1D52D"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48AEC7AA" wp14:editId="0A944D08">
            <wp:extent cx="6067425"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7425" cy="2819400"/>
                    </a:xfrm>
                    <a:prstGeom prst="rect">
                      <a:avLst/>
                    </a:prstGeom>
                    <a:noFill/>
                    <a:ln>
                      <a:noFill/>
                    </a:ln>
                  </pic:spPr>
                </pic:pic>
              </a:graphicData>
            </a:graphic>
          </wp:inline>
        </w:drawing>
      </w:r>
    </w:p>
    <w:p w14:paraId="3C088695" w14:textId="76F81606" w:rsidR="00C6217F" w:rsidRDefault="00C6217F" w:rsidP="00537BFD">
      <w:pPr>
        <w:spacing w:after="0" w:line="240" w:lineRule="auto"/>
        <w:rPr>
          <w:rFonts w:ascii="Arial" w:eastAsia="Times New Roman" w:hAnsi="Arial" w:cs="Arial"/>
          <w:b/>
          <w:bCs/>
          <w:color w:val="000000"/>
          <w:lang w:val="en-US" w:bidi="bn-IN"/>
        </w:rPr>
      </w:pPr>
    </w:p>
    <w:p w14:paraId="2671C896" w14:textId="2C08599A" w:rsidR="00C6217F" w:rsidRDefault="00C6217F" w:rsidP="00537BFD">
      <w:pPr>
        <w:spacing w:after="0" w:line="240" w:lineRule="auto"/>
        <w:rPr>
          <w:rFonts w:ascii="Arial" w:eastAsia="Times New Roman" w:hAnsi="Arial" w:cs="Arial"/>
          <w:b/>
          <w:bCs/>
          <w:color w:val="000000"/>
          <w:lang w:val="en-US" w:bidi="bn-IN"/>
        </w:rPr>
      </w:pPr>
    </w:p>
    <w:p w14:paraId="4C118523" w14:textId="77777777" w:rsidR="007F13B1" w:rsidRDefault="007F13B1" w:rsidP="00537BFD">
      <w:pPr>
        <w:spacing w:after="0" w:line="240" w:lineRule="auto"/>
        <w:rPr>
          <w:rFonts w:ascii="Arial" w:eastAsia="Times New Roman" w:hAnsi="Arial" w:cs="Arial"/>
          <w:b/>
          <w:bCs/>
          <w:color w:val="000000"/>
          <w:lang w:val="en-US" w:bidi="bn-IN"/>
        </w:rPr>
      </w:pPr>
    </w:p>
    <w:p w14:paraId="57622E67" w14:textId="316D603B" w:rsidR="00C6217F" w:rsidRDefault="00C6217F"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2.</w:t>
      </w:r>
    </w:p>
    <w:p w14:paraId="0B29BF4E" w14:textId="2507AC38"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58489B93" wp14:editId="2DDBB325">
            <wp:extent cx="5943600" cy="281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5DB57C33" w14:textId="166A916A" w:rsidR="007F13B1" w:rsidRDefault="007F13B1" w:rsidP="00776670">
      <w:pPr>
        <w:spacing w:after="0" w:line="240" w:lineRule="auto"/>
        <w:rPr>
          <w:b/>
          <w:bCs/>
          <w:sz w:val="28"/>
          <w:szCs w:val="28"/>
          <w:u w:val="single"/>
        </w:rPr>
      </w:pPr>
    </w:p>
    <w:p w14:paraId="11593DAB" w14:textId="279F7867" w:rsidR="007F13B1" w:rsidRDefault="007F13B1" w:rsidP="00776670">
      <w:pPr>
        <w:spacing w:after="0" w:line="240" w:lineRule="auto"/>
        <w:rPr>
          <w:b/>
          <w:bCs/>
          <w:sz w:val="28"/>
          <w:szCs w:val="28"/>
          <w:u w:val="single"/>
        </w:rPr>
      </w:pPr>
    </w:p>
    <w:p w14:paraId="2BDAD27F" w14:textId="04CA2C21" w:rsidR="007F13B1" w:rsidRDefault="007F13B1" w:rsidP="00776670">
      <w:pPr>
        <w:spacing w:after="0" w:line="240" w:lineRule="auto"/>
        <w:rPr>
          <w:b/>
          <w:bCs/>
          <w:sz w:val="28"/>
          <w:szCs w:val="28"/>
          <w:u w:val="single"/>
        </w:rPr>
      </w:pPr>
    </w:p>
    <w:p w14:paraId="5B0BA73B" w14:textId="691B79F1" w:rsidR="007F13B1" w:rsidRDefault="007F13B1" w:rsidP="00776670">
      <w:pPr>
        <w:spacing w:after="0" w:line="240" w:lineRule="auto"/>
        <w:rPr>
          <w:b/>
          <w:bCs/>
          <w:sz w:val="28"/>
          <w:szCs w:val="28"/>
          <w:u w:val="single"/>
        </w:rPr>
      </w:pPr>
    </w:p>
    <w:p w14:paraId="5E2207E3" w14:textId="5A957A89" w:rsidR="007F13B1" w:rsidRDefault="007F13B1" w:rsidP="00776670">
      <w:pPr>
        <w:spacing w:after="0" w:line="240" w:lineRule="auto"/>
        <w:rPr>
          <w:b/>
          <w:bCs/>
          <w:sz w:val="28"/>
          <w:szCs w:val="28"/>
          <w:u w:val="single"/>
        </w:rPr>
      </w:pPr>
    </w:p>
    <w:p w14:paraId="338AC944" w14:textId="6E57F3F7" w:rsidR="007F13B1" w:rsidRDefault="007F13B1" w:rsidP="00776670">
      <w:pPr>
        <w:spacing w:after="0" w:line="240" w:lineRule="auto"/>
        <w:rPr>
          <w:b/>
          <w:bCs/>
          <w:sz w:val="28"/>
          <w:szCs w:val="28"/>
          <w:u w:val="single"/>
        </w:rPr>
      </w:pPr>
    </w:p>
    <w:p w14:paraId="3F3748C3" w14:textId="46EF2865" w:rsidR="007F13B1" w:rsidRDefault="007F13B1" w:rsidP="00776670">
      <w:pPr>
        <w:spacing w:after="0" w:line="240" w:lineRule="auto"/>
        <w:rPr>
          <w:b/>
          <w:bCs/>
          <w:sz w:val="28"/>
          <w:szCs w:val="28"/>
          <w:u w:val="single"/>
        </w:rPr>
      </w:pPr>
    </w:p>
    <w:p w14:paraId="5FED9670" w14:textId="38B1282C" w:rsidR="007F13B1" w:rsidRDefault="007F13B1" w:rsidP="00776670">
      <w:pPr>
        <w:spacing w:after="0" w:line="240" w:lineRule="auto"/>
        <w:rPr>
          <w:b/>
          <w:bCs/>
          <w:sz w:val="28"/>
          <w:szCs w:val="28"/>
          <w:u w:val="single"/>
        </w:rPr>
      </w:pPr>
    </w:p>
    <w:p w14:paraId="7F5EDF85" w14:textId="75B1F2B7" w:rsidR="007F13B1" w:rsidRDefault="007F13B1" w:rsidP="00776670">
      <w:pPr>
        <w:spacing w:after="0" w:line="240" w:lineRule="auto"/>
        <w:rPr>
          <w:b/>
          <w:bCs/>
          <w:sz w:val="28"/>
          <w:szCs w:val="28"/>
          <w:u w:val="single"/>
        </w:rPr>
      </w:pPr>
    </w:p>
    <w:p w14:paraId="46B94AFE" w14:textId="4D7EDD7F" w:rsidR="007F13B1" w:rsidRDefault="007F13B1" w:rsidP="00776670">
      <w:pPr>
        <w:spacing w:after="0" w:line="240" w:lineRule="auto"/>
        <w:rPr>
          <w:b/>
          <w:bCs/>
          <w:sz w:val="28"/>
          <w:szCs w:val="28"/>
          <w:u w:val="single"/>
        </w:rPr>
      </w:pPr>
    </w:p>
    <w:p w14:paraId="17042835" w14:textId="77777777" w:rsidR="007F13B1" w:rsidRDefault="007F13B1" w:rsidP="00776670">
      <w:pPr>
        <w:spacing w:after="0" w:line="240" w:lineRule="auto"/>
        <w:rPr>
          <w:b/>
          <w:bCs/>
          <w:sz w:val="28"/>
          <w:szCs w:val="28"/>
          <w:u w:val="single"/>
        </w:rPr>
      </w:pPr>
    </w:p>
    <w:p w14:paraId="22343A3C" w14:textId="15DAFEA3" w:rsidR="007F13B1" w:rsidRDefault="007F13B1" w:rsidP="00776670">
      <w:pPr>
        <w:spacing w:after="0" w:line="240" w:lineRule="auto"/>
        <w:rPr>
          <w:rFonts w:ascii="Arial" w:eastAsia="Times New Roman" w:hAnsi="Arial" w:cs="Arial"/>
          <w:b/>
          <w:bCs/>
          <w:color w:val="000000"/>
          <w:u w:val="single"/>
          <w:lang w:val="en-US" w:bidi="bn-IN"/>
        </w:rPr>
      </w:pPr>
      <w:r w:rsidRPr="007F13B1">
        <w:rPr>
          <w:b/>
          <w:bCs/>
          <w:sz w:val="28"/>
          <w:szCs w:val="28"/>
          <w:u w:val="single"/>
        </w:rPr>
        <w:t>Parallel Clipper Circuits</w:t>
      </w:r>
      <w:r w:rsidR="00BC7730">
        <w:rPr>
          <w:b/>
          <w:bCs/>
          <w:sz w:val="28"/>
          <w:szCs w:val="28"/>
          <w:u w:val="single"/>
        </w:rPr>
        <w:t xml:space="preserve"> with bias</w:t>
      </w:r>
      <w:r w:rsidRPr="007F13B1">
        <w:rPr>
          <w:rFonts w:ascii="Arial" w:eastAsia="Times New Roman" w:hAnsi="Arial" w:cs="Arial"/>
          <w:b/>
          <w:bCs/>
          <w:color w:val="000000"/>
          <w:sz w:val="28"/>
          <w:szCs w:val="28"/>
          <w:u w:val="single"/>
          <w:lang w:val="en-US" w:bidi="bn-IN"/>
        </w:rPr>
        <w:t>:</w:t>
      </w:r>
    </w:p>
    <w:p w14:paraId="7D935230" w14:textId="74BA17E9" w:rsidR="00776670" w:rsidRPr="00776670" w:rsidRDefault="00776670" w:rsidP="00776670">
      <w:pPr>
        <w:spacing w:after="0" w:line="240" w:lineRule="auto"/>
        <w:rPr>
          <w:rFonts w:ascii="Arial" w:eastAsia="Times New Roman" w:hAnsi="Arial" w:cs="Arial"/>
          <w:b/>
          <w:bCs/>
          <w:color w:val="000000"/>
          <w:u w:val="single"/>
          <w:lang w:val="en-US" w:bidi="bn-IN"/>
        </w:rPr>
      </w:pPr>
      <w:r w:rsidRPr="00776670">
        <w:rPr>
          <w:rFonts w:ascii="Arial" w:eastAsia="Times New Roman" w:hAnsi="Arial" w:cs="Arial"/>
          <w:b/>
          <w:bCs/>
          <w:color w:val="000000"/>
          <w:lang w:val="en-US" w:bidi="bn-IN"/>
        </w:rPr>
        <w:t>1.</w:t>
      </w:r>
    </w:p>
    <w:p w14:paraId="17C4E90F" w14:textId="2BC9851D" w:rsidR="00776670" w:rsidRDefault="00776670" w:rsidP="00776670">
      <w:pPr>
        <w:spacing w:after="0" w:line="240" w:lineRule="auto"/>
        <w:rPr>
          <w:rFonts w:ascii="Times New Roman" w:eastAsia="Times New Roman" w:hAnsi="Times New Roman" w:cs="Times New Roman"/>
          <w:sz w:val="24"/>
          <w:szCs w:val="24"/>
          <w:lang w:val="en-US" w:bidi="bn-IN"/>
        </w:rPr>
      </w:pPr>
      <w:r w:rsidRPr="00776670">
        <w:rPr>
          <w:rFonts w:ascii="Arial" w:eastAsia="Times New Roman" w:hAnsi="Arial" w:cs="Arial"/>
          <w:noProof/>
          <w:color w:val="000000"/>
          <w:bdr w:val="none" w:sz="0" w:space="0" w:color="auto" w:frame="1"/>
          <w:lang w:val="en-US" w:bidi="bn-IN"/>
        </w:rPr>
        <w:drawing>
          <wp:inline distT="0" distB="0" distL="0" distR="0" wp14:anchorId="1B5A7069" wp14:editId="4BC34FC1">
            <wp:extent cx="56673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809875"/>
                    </a:xfrm>
                    <a:prstGeom prst="rect">
                      <a:avLst/>
                    </a:prstGeom>
                    <a:noFill/>
                    <a:ln>
                      <a:noFill/>
                    </a:ln>
                  </pic:spPr>
                </pic:pic>
              </a:graphicData>
            </a:graphic>
          </wp:inline>
        </w:drawing>
      </w:r>
    </w:p>
    <w:p w14:paraId="6D046254" w14:textId="179382EE" w:rsidR="003A3152" w:rsidRDefault="003A3152" w:rsidP="00776670">
      <w:pPr>
        <w:spacing w:after="0" w:line="240" w:lineRule="auto"/>
        <w:rPr>
          <w:rFonts w:ascii="Times New Roman" w:eastAsia="Times New Roman" w:hAnsi="Times New Roman" w:cs="Times New Roman"/>
          <w:sz w:val="24"/>
          <w:szCs w:val="24"/>
          <w:lang w:val="en-US" w:bidi="bn-IN"/>
        </w:rPr>
      </w:pPr>
    </w:p>
    <w:p w14:paraId="1112983D" w14:textId="3A3EF419" w:rsidR="003A3152" w:rsidRDefault="003A3152" w:rsidP="00776670">
      <w:pPr>
        <w:spacing w:after="0" w:line="240" w:lineRule="auto"/>
        <w:rPr>
          <w:rFonts w:ascii="Times New Roman" w:eastAsia="Times New Roman" w:hAnsi="Times New Roman" w:cs="Times New Roman"/>
          <w:sz w:val="24"/>
          <w:szCs w:val="24"/>
          <w:lang w:val="en-US" w:bidi="bn-IN"/>
        </w:rPr>
      </w:pPr>
    </w:p>
    <w:p w14:paraId="1C27471D" w14:textId="29DFE9D2" w:rsidR="003A3152" w:rsidRDefault="003A3152" w:rsidP="00776670">
      <w:pPr>
        <w:spacing w:after="0" w:line="240" w:lineRule="auto"/>
        <w:rPr>
          <w:rFonts w:ascii="Times New Roman" w:eastAsia="Times New Roman" w:hAnsi="Times New Roman" w:cs="Times New Roman"/>
          <w:sz w:val="24"/>
          <w:szCs w:val="24"/>
          <w:lang w:val="en-US" w:bidi="bn-IN"/>
        </w:rPr>
      </w:pPr>
    </w:p>
    <w:p w14:paraId="0E19DF4E" w14:textId="1ED2698E" w:rsidR="003A3152" w:rsidRPr="00776670" w:rsidRDefault="003A3152" w:rsidP="00776670">
      <w:pPr>
        <w:spacing w:after="0" w:line="240" w:lineRule="auto"/>
        <w:rPr>
          <w:rFonts w:ascii="Times New Roman" w:eastAsia="Times New Roman" w:hAnsi="Times New Roman" w:cs="Times New Roman"/>
          <w:b/>
          <w:bCs/>
          <w:sz w:val="24"/>
          <w:szCs w:val="24"/>
          <w:lang w:val="en-US" w:bidi="bn-IN"/>
        </w:rPr>
      </w:pPr>
      <w:r w:rsidRPr="003A3152">
        <w:rPr>
          <w:rFonts w:ascii="Times New Roman" w:eastAsia="Times New Roman" w:hAnsi="Times New Roman" w:cs="Times New Roman"/>
          <w:b/>
          <w:bCs/>
          <w:sz w:val="24"/>
          <w:szCs w:val="24"/>
          <w:lang w:val="en-US" w:bidi="bn-IN"/>
        </w:rPr>
        <w:lastRenderedPageBreak/>
        <w:t>2.</w:t>
      </w:r>
    </w:p>
    <w:p w14:paraId="0C6E7FA1" w14:textId="5758DC17" w:rsidR="00776670" w:rsidRDefault="00B02F85" w:rsidP="00776670">
      <w:pPr>
        <w:spacing w:after="0" w:line="240" w:lineRule="auto"/>
        <w:rPr>
          <w:rFonts w:ascii="Times New Roman" w:eastAsia="Times New Roman" w:hAnsi="Times New Roman" w:cs="Times New Roman"/>
          <w:sz w:val="24"/>
          <w:szCs w:val="24"/>
          <w:lang w:val="en-US" w:bidi="bn-IN"/>
        </w:rPr>
      </w:pPr>
      <w:r w:rsidRPr="00B02F85">
        <w:rPr>
          <w:rFonts w:ascii="Times New Roman" w:eastAsia="Times New Roman" w:hAnsi="Times New Roman" w:cs="Times New Roman"/>
          <w:noProof/>
          <w:sz w:val="24"/>
          <w:szCs w:val="24"/>
          <w:lang w:val="en-US" w:bidi="bn-IN"/>
        </w:rPr>
        <w:drawing>
          <wp:inline distT="0" distB="0" distL="0" distR="0" wp14:anchorId="5678A4A8" wp14:editId="40EF0CA4">
            <wp:extent cx="600075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2819400"/>
                    </a:xfrm>
                    <a:prstGeom prst="rect">
                      <a:avLst/>
                    </a:prstGeom>
                    <a:noFill/>
                    <a:ln>
                      <a:noFill/>
                    </a:ln>
                  </pic:spPr>
                </pic:pic>
              </a:graphicData>
            </a:graphic>
          </wp:inline>
        </w:drawing>
      </w:r>
    </w:p>
    <w:p w14:paraId="08284282" w14:textId="77777777" w:rsidR="00C64FE7" w:rsidRPr="00C64FE7" w:rsidRDefault="00C64FE7" w:rsidP="00C64FE7">
      <w:pPr>
        <w:rPr>
          <w:rFonts w:ascii="Times New Roman" w:hAnsi="Times New Roman" w:cs="Times New Roman"/>
          <w:sz w:val="24"/>
          <w:szCs w:val="24"/>
        </w:rPr>
      </w:pPr>
    </w:p>
    <w:p w14:paraId="3D659CE7" w14:textId="77777777" w:rsidR="00C64FE7" w:rsidRDefault="00C64FE7" w:rsidP="00C64FE7">
      <w:pPr>
        <w:rPr>
          <w:rFonts w:ascii="Times New Roman" w:hAnsi="Times New Roman" w:cs="Times New Roman"/>
          <w:sz w:val="24"/>
          <w:szCs w:val="24"/>
        </w:rPr>
      </w:pPr>
    </w:p>
    <w:p w14:paraId="53CE3FE6" w14:textId="10FC1846" w:rsidR="001E155B" w:rsidRDefault="001E155B" w:rsidP="00C64FE7">
      <w:pPr>
        <w:rPr>
          <w:rFonts w:ascii="Times New Roman" w:hAnsi="Times New Roman" w:cs="Times New Roman"/>
          <w:b/>
          <w:bCs/>
          <w:sz w:val="24"/>
          <w:szCs w:val="24"/>
        </w:rPr>
      </w:pPr>
      <w:r>
        <w:rPr>
          <w:rFonts w:ascii="Times New Roman" w:hAnsi="Times New Roman" w:cs="Times New Roman"/>
          <w:b/>
          <w:bCs/>
          <w:sz w:val="24"/>
          <w:szCs w:val="24"/>
        </w:rPr>
        <w:t>Data Table:</w:t>
      </w:r>
    </w:p>
    <w:p w14:paraId="107EE981" w14:textId="1CB775E7" w:rsidR="001E155B" w:rsidRDefault="001E155B" w:rsidP="00C64FE7">
      <w:r>
        <w:t xml:space="preserve">Theoretical value: R = </w:t>
      </w:r>
      <w:r w:rsidR="007F13B1">
        <w:t>1k</w:t>
      </w:r>
      <w:r w:rsidR="007F13B1">
        <w:rPr>
          <w:rFonts w:ascii="Arial" w:hAnsi="Arial" w:cs="Arial"/>
          <w:color w:val="202124"/>
          <w:shd w:val="clear" w:color="auto" w:fill="FFFFFF"/>
        </w:rPr>
        <w:t>Ω</w:t>
      </w:r>
      <w:r>
        <w:t xml:space="preserve"> </w:t>
      </w:r>
    </w:p>
    <w:p w14:paraId="348269AC" w14:textId="4532EDE4" w:rsidR="001E155B" w:rsidRDefault="001E155B" w:rsidP="00C64FE7">
      <w:r>
        <w:t xml:space="preserve">Measured value: R = </w:t>
      </w:r>
      <w:r w:rsidR="007F13B1">
        <w:t>1k</w:t>
      </w:r>
      <w:r w:rsidR="007F13B1">
        <w:rPr>
          <w:rFonts w:ascii="Arial" w:hAnsi="Arial" w:cs="Arial"/>
          <w:color w:val="202124"/>
          <w:shd w:val="clear" w:color="auto" w:fill="FFFFFF"/>
        </w:rPr>
        <w:t>Ω</w:t>
      </w:r>
    </w:p>
    <w:p w14:paraId="323BF426" w14:textId="4528F724" w:rsidR="001E155B" w:rsidRDefault="001E155B" w:rsidP="00C64FE7">
      <w:r>
        <w:t xml:space="preserve">Vs = </w:t>
      </w:r>
      <w:r w:rsidR="00B02F85">
        <w:t>5</w:t>
      </w:r>
      <w:r>
        <w:t xml:space="preserve"> V(p-p).</w:t>
      </w:r>
    </w:p>
    <w:tbl>
      <w:tblPr>
        <w:tblStyle w:val="TableGrid"/>
        <w:tblW w:w="9198" w:type="dxa"/>
        <w:tblLook w:val="04A0" w:firstRow="1" w:lastRow="0" w:firstColumn="1" w:lastColumn="0" w:noHBand="0" w:noVBand="1"/>
      </w:tblPr>
      <w:tblGrid>
        <w:gridCol w:w="1114"/>
        <w:gridCol w:w="1700"/>
        <w:gridCol w:w="1682"/>
        <w:gridCol w:w="1939"/>
        <w:gridCol w:w="2763"/>
      </w:tblGrid>
      <w:tr w:rsidR="00390AD4" w14:paraId="7C24F818" w14:textId="77777777" w:rsidTr="000F0655">
        <w:tc>
          <w:tcPr>
            <w:tcW w:w="1320" w:type="dxa"/>
            <w:vMerge w:val="restart"/>
          </w:tcPr>
          <w:p w14:paraId="6FD48F77" w14:textId="77777777"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0121D0">
              <w:rPr>
                <w:rFonts w:ascii="Times New Roman" w:hAnsi="Times New Roman" w:cs="Times New Roman"/>
                <w:b/>
                <w:bCs/>
                <w:sz w:val="40"/>
                <w:szCs w:val="40"/>
                <w:vertAlign w:val="subscript"/>
              </w:rPr>
              <w:t>b</w:t>
            </w:r>
          </w:p>
          <w:p w14:paraId="67ED2D0D" w14:textId="732CAAAA"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p>
        </w:tc>
        <w:tc>
          <w:tcPr>
            <w:tcW w:w="7878" w:type="dxa"/>
            <w:gridSpan w:val="4"/>
          </w:tcPr>
          <w:p w14:paraId="6244956A" w14:textId="6012701B" w:rsidR="00390AD4" w:rsidRPr="000121D0" w:rsidRDefault="00390AD4" w:rsidP="000121D0">
            <w:pPr>
              <w:jc w:val="center"/>
              <w:rPr>
                <w:rFonts w:ascii="Times New Roman" w:hAnsi="Times New Roman" w:cs="Times New Roman"/>
                <w:b/>
                <w:bCs/>
                <w:sz w:val="20"/>
                <w:szCs w:val="20"/>
              </w:rPr>
            </w:pPr>
            <w:r>
              <w:rPr>
                <w:rFonts w:ascii="Times New Roman" w:hAnsi="Times New Roman" w:cs="Times New Roman"/>
                <w:b/>
                <w:bCs/>
                <w:sz w:val="24"/>
                <w:szCs w:val="24"/>
              </w:rPr>
              <w:t>V</w:t>
            </w:r>
            <w:r w:rsidRPr="000121D0">
              <w:rPr>
                <w:rFonts w:ascii="Times New Roman" w:hAnsi="Times New Roman" w:cs="Times New Roman"/>
                <w:b/>
                <w:bCs/>
                <w:sz w:val="36"/>
                <w:szCs w:val="36"/>
                <w:vertAlign w:val="subscript"/>
              </w:rPr>
              <w:t>o</w:t>
            </w:r>
            <w:r>
              <w:rPr>
                <w:rFonts w:ascii="Times New Roman" w:hAnsi="Times New Roman" w:cs="Times New Roman"/>
                <w:b/>
                <w:bCs/>
              </w:rPr>
              <w:t xml:space="preserve"> </w:t>
            </w:r>
            <w:r w:rsidRPr="000121D0">
              <w:rPr>
                <w:rFonts w:ascii="Times New Roman" w:hAnsi="Times New Roman" w:cs="Times New Roman"/>
                <w:b/>
                <w:bCs/>
                <w:sz w:val="20"/>
                <w:szCs w:val="20"/>
              </w:rPr>
              <w:t>(P-P)</w:t>
            </w:r>
          </w:p>
        </w:tc>
      </w:tr>
      <w:tr w:rsidR="00390AD4" w14:paraId="77E3CE0D" w14:textId="77777777" w:rsidTr="00891D5B">
        <w:trPr>
          <w:trHeight w:val="555"/>
        </w:trPr>
        <w:tc>
          <w:tcPr>
            <w:tcW w:w="1320" w:type="dxa"/>
            <w:vMerge/>
          </w:tcPr>
          <w:p w14:paraId="57EFD0BD" w14:textId="77777777" w:rsidR="00390AD4" w:rsidRDefault="00390AD4" w:rsidP="00F64B2B">
            <w:pPr>
              <w:rPr>
                <w:rFonts w:ascii="Times New Roman" w:hAnsi="Times New Roman" w:cs="Times New Roman"/>
                <w:b/>
                <w:bCs/>
                <w:sz w:val="24"/>
                <w:szCs w:val="24"/>
              </w:rPr>
            </w:pPr>
          </w:p>
        </w:tc>
        <w:tc>
          <w:tcPr>
            <w:tcW w:w="3828" w:type="dxa"/>
            <w:gridSpan w:val="2"/>
          </w:tcPr>
          <w:p w14:paraId="68040B62" w14:textId="405EEB02"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 xml:space="preserve">Negative Clipper </w:t>
            </w:r>
          </w:p>
        </w:tc>
        <w:tc>
          <w:tcPr>
            <w:tcW w:w="4050" w:type="dxa"/>
            <w:gridSpan w:val="2"/>
          </w:tcPr>
          <w:p w14:paraId="1FEA6735" w14:textId="46F8D607"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Positive Clipper</w:t>
            </w:r>
          </w:p>
        </w:tc>
      </w:tr>
      <w:tr w:rsidR="00390AD4" w14:paraId="74926D74" w14:textId="77777777" w:rsidTr="000258C3">
        <w:tc>
          <w:tcPr>
            <w:tcW w:w="1320" w:type="dxa"/>
            <w:vMerge/>
          </w:tcPr>
          <w:p w14:paraId="03888E34" w14:textId="56C8CED9" w:rsidR="00390AD4" w:rsidRDefault="00390AD4" w:rsidP="000F0655">
            <w:pPr>
              <w:tabs>
                <w:tab w:val="left" w:pos="645"/>
                <w:tab w:val="left" w:pos="885"/>
              </w:tabs>
              <w:rPr>
                <w:rFonts w:ascii="Times New Roman" w:hAnsi="Times New Roman" w:cs="Times New Roman"/>
                <w:b/>
                <w:bCs/>
                <w:sz w:val="24"/>
                <w:szCs w:val="24"/>
              </w:rPr>
            </w:pPr>
          </w:p>
        </w:tc>
        <w:tc>
          <w:tcPr>
            <w:tcW w:w="1914" w:type="dxa"/>
          </w:tcPr>
          <w:p w14:paraId="71292458" w14:textId="0D38600B"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
        </w:tc>
        <w:tc>
          <w:tcPr>
            <w:tcW w:w="1914" w:type="dxa"/>
          </w:tcPr>
          <w:p w14:paraId="28C41844" w14:textId="4AD0EFF1"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c>
          <w:tcPr>
            <w:tcW w:w="2025" w:type="dxa"/>
          </w:tcPr>
          <w:p w14:paraId="382BA77C" w14:textId="7437C798"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
        </w:tc>
        <w:tc>
          <w:tcPr>
            <w:tcW w:w="2025" w:type="dxa"/>
          </w:tcPr>
          <w:p w14:paraId="094172FF" w14:textId="12AA4C8D"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r>
      <w:tr w:rsidR="007C071F" w14:paraId="01756F87" w14:textId="77777777" w:rsidTr="00EC3A8D">
        <w:tc>
          <w:tcPr>
            <w:tcW w:w="1320" w:type="dxa"/>
          </w:tcPr>
          <w:p w14:paraId="307DFB1F" w14:textId="757292B1" w:rsidR="007C071F" w:rsidRDefault="007C071F" w:rsidP="007C071F">
            <w:pPr>
              <w:rPr>
                <w:rFonts w:ascii="Times New Roman" w:hAnsi="Times New Roman" w:cs="Times New Roman"/>
                <w:b/>
                <w:bCs/>
                <w:sz w:val="24"/>
                <w:szCs w:val="24"/>
              </w:rPr>
            </w:pPr>
            <w:bookmarkStart w:id="2" w:name="_Hlk87964943"/>
            <w:r>
              <w:rPr>
                <w:rFonts w:ascii="Times New Roman" w:hAnsi="Times New Roman" w:cs="Times New Roman"/>
                <w:b/>
                <w:bCs/>
                <w:sz w:val="24"/>
                <w:szCs w:val="24"/>
              </w:rPr>
              <w:t>0</w:t>
            </w:r>
          </w:p>
        </w:tc>
        <w:tc>
          <w:tcPr>
            <w:tcW w:w="1914" w:type="dxa"/>
          </w:tcPr>
          <w:p w14:paraId="77294892" w14:textId="3848518B" w:rsidR="007C071F" w:rsidRDefault="007C071F" w:rsidP="007C071F">
            <w:pPr>
              <w:jc w:val="center"/>
              <w:rPr>
                <w:rFonts w:ascii="Times New Roman" w:hAnsi="Times New Roman" w:cs="Times New Roman"/>
                <w:b/>
                <w:bCs/>
                <w:sz w:val="24"/>
                <w:szCs w:val="24"/>
              </w:rPr>
              <w:pPrChange w:id="3" w:author="Md Saeem Hossain" w:date="2021-11-16T14:09:00Z">
                <w:pPr/>
              </w:pPrChange>
            </w:pPr>
            <w:r>
              <w:rPr>
                <w:rFonts w:ascii="Times New Roman" w:hAnsi="Times New Roman" w:cs="Times New Roman"/>
                <w:b/>
                <w:bCs/>
                <w:sz w:val="24"/>
                <w:szCs w:val="24"/>
              </w:rPr>
              <w:t>-692.6453 mV</w:t>
            </w:r>
          </w:p>
        </w:tc>
        <w:tc>
          <w:tcPr>
            <w:tcW w:w="1914" w:type="dxa"/>
          </w:tcPr>
          <w:p w14:paraId="6C179107" w14:textId="516D0075" w:rsidR="007C071F" w:rsidRDefault="007C071F" w:rsidP="007C071F">
            <w:pPr>
              <w:jc w:val="center"/>
              <w:rPr>
                <w:rFonts w:ascii="Times New Roman" w:hAnsi="Times New Roman" w:cs="Times New Roman"/>
                <w:b/>
                <w:bCs/>
                <w:sz w:val="24"/>
                <w:szCs w:val="24"/>
              </w:rPr>
              <w:pPrChange w:id="4" w:author="Md Saeem Hossain" w:date="2021-11-16T14:09:00Z">
                <w:pPr/>
              </w:pPrChange>
            </w:pPr>
            <w:r>
              <w:rPr>
                <w:rFonts w:ascii="Times New Roman" w:hAnsi="Times New Roman" w:cs="Times New Roman"/>
                <w:b/>
                <w:bCs/>
                <w:sz w:val="24"/>
                <w:szCs w:val="24"/>
              </w:rPr>
              <w:t>4.9505V</w:t>
            </w:r>
          </w:p>
        </w:tc>
        <w:tc>
          <w:tcPr>
            <w:tcW w:w="2025" w:type="dxa"/>
          </w:tcPr>
          <w:p w14:paraId="48747388" w14:textId="0961AE9D" w:rsidR="007C071F" w:rsidRDefault="007C071F" w:rsidP="007C071F">
            <w:pPr>
              <w:ind w:firstLine="720"/>
              <w:jc w:val="center"/>
              <w:rPr>
                <w:rFonts w:ascii="Times New Roman" w:hAnsi="Times New Roman" w:cs="Times New Roman"/>
                <w:b/>
                <w:bCs/>
                <w:sz w:val="24"/>
                <w:szCs w:val="24"/>
              </w:rPr>
              <w:pPrChange w:id="5" w:author="Md Saeem Hossain" w:date="2021-11-16T14:09:00Z">
                <w:pPr>
                  <w:ind w:firstLine="720"/>
                </w:pPr>
              </w:pPrChange>
            </w:pPr>
            <w:ins w:id="6" w:author="Md Saeem Hossain" w:date="2021-11-16T14:08:00Z">
              <w:r>
                <w:rPr>
                  <w:rFonts w:ascii="Times New Roman" w:hAnsi="Times New Roman" w:cs="Times New Roman"/>
                  <w:b/>
                  <w:bCs/>
                  <w:sz w:val="24"/>
                  <w:szCs w:val="24"/>
                </w:rPr>
                <w:t>-4.9</w:t>
              </w:r>
            </w:ins>
            <w:ins w:id="7" w:author="Md Saeem Hossain" w:date="2021-11-16T14:26:00Z">
              <w:r w:rsidR="00157DED">
                <w:rPr>
                  <w:rFonts w:ascii="Times New Roman" w:hAnsi="Times New Roman" w:cs="Times New Roman"/>
                  <w:b/>
                  <w:bCs/>
                  <w:sz w:val="24"/>
                  <w:szCs w:val="24"/>
                </w:rPr>
                <w:t>235</w:t>
              </w:r>
            </w:ins>
            <w:ins w:id="8" w:author="Md Saeem Hossain" w:date="2021-11-16T14:08:00Z">
              <w:r>
                <w:rPr>
                  <w:rFonts w:ascii="Times New Roman" w:hAnsi="Times New Roman" w:cs="Times New Roman"/>
                  <w:b/>
                  <w:bCs/>
                  <w:sz w:val="24"/>
                  <w:szCs w:val="24"/>
                </w:rPr>
                <w:t>V</w:t>
              </w:r>
            </w:ins>
            <w:del w:id="9" w:author="Md Saeem Hossain" w:date="2021-11-16T14:08:00Z">
              <w:r w:rsidDel="000F2872">
                <w:rPr>
                  <w:rFonts w:ascii="Times New Roman" w:hAnsi="Times New Roman" w:cs="Times New Roman"/>
                  <w:b/>
                  <w:bCs/>
                  <w:sz w:val="24"/>
                  <w:szCs w:val="24"/>
                </w:rPr>
                <w:delText>-4.8965</w:delText>
              </w:r>
            </w:del>
          </w:p>
        </w:tc>
        <w:tc>
          <w:tcPr>
            <w:tcW w:w="2025" w:type="dxa"/>
          </w:tcPr>
          <w:p w14:paraId="74A2F3DC" w14:textId="19AA9B6B" w:rsidR="007C071F" w:rsidRDefault="00157DED" w:rsidP="00157DED">
            <w:pPr>
              <w:tabs>
                <w:tab w:val="left" w:pos="540"/>
                <w:tab w:val="center" w:pos="1053"/>
              </w:tabs>
              <w:rPr>
                <w:rFonts w:ascii="Times New Roman" w:hAnsi="Times New Roman" w:cs="Times New Roman"/>
                <w:b/>
                <w:bCs/>
                <w:sz w:val="24"/>
                <w:szCs w:val="24"/>
              </w:rPr>
              <w:pPrChange w:id="10" w:author="Md Saeem Hossain" w:date="2021-11-16T14:26:00Z">
                <w:pPr/>
              </w:pPrChange>
            </w:pPr>
            <w:ins w:id="11" w:author="Md Saeem Hossain" w:date="2021-11-16T14:26:00Z">
              <w:r>
                <w:rPr>
                  <w:rFonts w:ascii="Times New Roman" w:hAnsi="Times New Roman" w:cs="Times New Roman"/>
                  <w:b/>
                  <w:bCs/>
                  <w:sz w:val="24"/>
                  <w:szCs w:val="24"/>
                </w:rPr>
                <w:tab/>
              </w:r>
              <w:r>
                <w:rPr>
                  <w:rFonts w:ascii="Times New Roman" w:hAnsi="Times New Roman" w:cs="Times New Roman"/>
                  <w:b/>
                  <w:bCs/>
                  <w:sz w:val="24"/>
                  <w:szCs w:val="24"/>
                </w:rPr>
                <w:tab/>
                <w:t>692.4143m</w:t>
              </w:r>
            </w:ins>
            <w:ins w:id="12" w:author="Md Saeem Hossain" w:date="2021-11-16T14:08:00Z">
              <w:r w:rsidR="007C071F">
                <w:rPr>
                  <w:rFonts w:ascii="Times New Roman" w:hAnsi="Times New Roman" w:cs="Times New Roman"/>
                  <w:b/>
                  <w:bCs/>
                  <w:sz w:val="24"/>
                  <w:szCs w:val="24"/>
                </w:rPr>
                <w:t>V</w:t>
              </w:r>
            </w:ins>
            <w:del w:id="13" w:author="Md Saeem Hossain" w:date="2021-11-16T14:08:00Z">
              <w:r w:rsidR="007C071F" w:rsidDel="000F2872">
                <w:rPr>
                  <w:rFonts w:ascii="Times New Roman" w:hAnsi="Times New Roman" w:cs="Times New Roman"/>
                  <w:b/>
                  <w:bCs/>
                  <w:sz w:val="24"/>
                  <w:szCs w:val="24"/>
                </w:rPr>
                <w:delText>692.4143mV</w:delText>
              </w:r>
            </w:del>
          </w:p>
        </w:tc>
      </w:tr>
      <w:tr w:rsidR="007C071F" w14:paraId="6DBB6853" w14:textId="77777777" w:rsidTr="000166F5">
        <w:tc>
          <w:tcPr>
            <w:tcW w:w="1320" w:type="dxa"/>
          </w:tcPr>
          <w:p w14:paraId="11444B56" w14:textId="7ADE18D8"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2</w:t>
            </w:r>
          </w:p>
        </w:tc>
        <w:tc>
          <w:tcPr>
            <w:tcW w:w="1914" w:type="dxa"/>
          </w:tcPr>
          <w:p w14:paraId="212557CF" w14:textId="51C76830"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-2.6762V</w:t>
            </w:r>
          </w:p>
        </w:tc>
        <w:tc>
          <w:tcPr>
            <w:tcW w:w="1914" w:type="dxa"/>
          </w:tcPr>
          <w:p w14:paraId="040AEC0D" w14:textId="0740C0A1" w:rsidR="007C071F" w:rsidRDefault="007C071F" w:rsidP="007C071F">
            <w:pPr>
              <w:jc w:val="center"/>
              <w:rPr>
                <w:rFonts w:ascii="Times New Roman" w:hAnsi="Times New Roman" w:cs="Times New Roman"/>
                <w:b/>
                <w:bCs/>
                <w:sz w:val="24"/>
                <w:szCs w:val="24"/>
              </w:rPr>
              <w:pPrChange w:id="14" w:author="Md Saeem Hossain" w:date="2021-11-16T14:09:00Z">
                <w:pPr/>
              </w:pPrChange>
            </w:pPr>
            <w:r>
              <w:rPr>
                <w:rFonts w:ascii="Times New Roman" w:hAnsi="Times New Roman" w:cs="Times New Roman"/>
                <w:b/>
                <w:bCs/>
                <w:sz w:val="24"/>
                <w:szCs w:val="24"/>
              </w:rPr>
              <w:t>4.9100V</w:t>
            </w:r>
          </w:p>
        </w:tc>
        <w:tc>
          <w:tcPr>
            <w:tcW w:w="2025" w:type="dxa"/>
          </w:tcPr>
          <w:p w14:paraId="49602BDA" w14:textId="0E71FFC4"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-4.</w:t>
            </w:r>
            <w:del w:id="15" w:author="Md Saeem Hossain" w:date="2021-11-16T14:26:00Z">
              <w:r w:rsidDel="00B72A5D">
                <w:rPr>
                  <w:rFonts w:ascii="Times New Roman" w:hAnsi="Times New Roman" w:cs="Times New Roman"/>
                  <w:b/>
                  <w:bCs/>
                  <w:sz w:val="24"/>
                  <w:szCs w:val="24"/>
                </w:rPr>
                <w:delText>9505V</w:delText>
              </w:r>
            </w:del>
            <w:ins w:id="16" w:author="Md Saeem Hossain" w:date="2021-11-16T14:26:00Z">
              <w:r w:rsidR="00B72A5D">
                <w:rPr>
                  <w:rFonts w:ascii="Times New Roman" w:hAnsi="Times New Roman" w:cs="Times New Roman"/>
                  <w:b/>
                  <w:bCs/>
                  <w:sz w:val="24"/>
                  <w:szCs w:val="24"/>
                </w:rPr>
                <w:t>9</w:t>
              </w:r>
              <w:r w:rsidR="00B72A5D">
                <w:rPr>
                  <w:rFonts w:ascii="Times New Roman" w:hAnsi="Times New Roman" w:cs="Times New Roman"/>
                  <w:b/>
                  <w:bCs/>
                  <w:sz w:val="24"/>
                  <w:szCs w:val="24"/>
                </w:rPr>
                <w:t>235</w:t>
              </w:r>
              <w:r w:rsidR="00B72A5D">
                <w:rPr>
                  <w:rFonts w:ascii="Times New Roman" w:hAnsi="Times New Roman" w:cs="Times New Roman"/>
                  <w:b/>
                  <w:bCs/>
                  <w:sz w:val="24"/>
                  <w:szCs w:val="24"/>
                </w:rPr>
                <w:t>V</w:t>
              </w:r>
            </w:ins>
          </w:p>
        </w:tc>
        <w:tc>
          <w:tcPr>
            <w:tcW w:w="2025" w:type="dxa"/>
          </w:tcPr>
          <w:p w14:paraId="6E17B1E8" w14:textId="0F821678" w:rsidR="007C071F" w:rsidRDefault="007C071F" w:rsidP="007C071F">
            <w:pPr>
              <w:jc w:val="center"/>
              <w:rPr>
                <w:rFonts w:ascii="Times New Roman" w:hAnsi="Times New Roman" w:cs="Times New Roman"/>
                <w:b/>
                <w:bCs/>
                <w:sz w:val="24"/>
                <w:szCs w:val="24"/>
              </w:rPr>
              <w:pPrChange w:id="17" w:author="Md Saeem Hossain" w:date="2021-11-16T14:09:00Z">
                <w:pPr/>
              </w:pPrChange>
            </w:pPr>
            <w:r>
              <w:rPr>
                <w:rFonts w:ascii="Times New Roman" w:hAnsi="Times New Roman" w:cs="Times New Roman"/>
                <w:b/>
                <w:bCs/>
                <w:sz w:val="24"/>
                <w:szCs w:val="24"/>
              </w:rPr>
              <w:t>2.6766</w:t>
            </w:r>
            <w:r>
              <w:rPr>
                <w:rFonts w:ascii="Times New Roman" w:hAnsi="Times New Roman" w:cs="Times New Roman"/>
                <w:b/>
                <w:bCs/>
                <w:sz w:val="24"/>
                <w:szCs w:val="24"/>
              </w:rPr>
              <w:t xml:space="preserve"> </w:t>
            </w:r>
            <w:r>
              <w:rPr>
                <w:rFonts w:ascii="Times New Roman" w:hAnsi="Times New Roman" w:cs="Times New Roman"/>
                <w:b/>
                <w:bCs/>
                <w:sz w:val="24"/>
                <w:szCs w:val="24"/>
              </w:rPr>
              <w:t>V</w:t>
            </w:r>
          </w:p>
        </w:tc>
      </w:tr>
      <w:tr w:rsidR="007C071F" w14:paraId="59107C74" w14:textId="77777777" w:rsidTr="000166F5">
        <w:tc>
          <w:tcPr>
            <w:tcW w:w="1320" w:type="dxa"/>
          </w:tcPr>
          <w:p w14:paraId="576326E7" w14:textId="356C1C84"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5</w:t>
            </w:r>
          </w:p>
        </w:tc>
        <w:tc>
          <w:tcPr>
            <w:tcW w:w="1914" w:type="dxa"/>
          </w:tcPr>
          <w:p w14:paraId="11D83F8B" w14:textId="416D6882" w:rsidR="007C071F" w:rsidRDefault="007C071F" w:rsidP="007C071F">
            <w:pPr>
              <w:jc w:val="center"/>
              <w:rPr>
                <w:rFonts w:ascii="Times New Roman" w:hAnsi="Times New Roman" w:cs="Times New Roman"/>
                <w:b/>
                <w:bCs/>
                <w:sz w:val="24"/>
                <w:szCs w:val="24"/>
              </w:rPr>
              <w:pPrChange w:id="18" w:author="Md Saeem Hossain" w:date="2021-11-16T14:09:00Z">
                <w:pPr/>
              </w:pPrChange>
            </w:pPr>
            <w:r>
              <w:rPr>
                <w:rFonts w:ascii="Times New Roman" w:hAnsi="Times New Roman" w:cs="Times New Roman"/>
                <w:b/>
                <w:bCs/>
                <w:sz w:val="24"/>
                <w:szCs w:val="24"/>
              </w:rPr>
              <w:t>-3.6610V</w:t>
            </w:r>
          </w:p>
        </w:tc>
        <w:tc>
          <w:tcPr>
            <w:tcW w:w="1914" w:type="dxa"/>
          </w:tcPr>
          <w:p w14:paraId="300A5FE2" w14:textId="66AEAC3C" w:rsidR="007C071F" w:rsidRDefault="007C071F" w:rsidP="007C071F">
            <w:pPr>
              <w:jc w:val="center"/>
              <w:rPr>
                <w:rFonts w:ascii="Times New Roman" w:hAnsi="Times New Roman" w:cs="Times New Roman"/>
                <w:b/>
                <w:bCs/>
                <w:sz w:val="24"/>
                <w:szCs w:val="24"/>
              </w:rPr>
              <w:pPrChange w:id="19" w:author="Md Saeem Hossain" w:date="2021-11-16T14:09:00Z">
                <w:pPr/>
              </w:pPrChange>
            </w:pPr>
            <w:r>
              <w:rPr>
                <w:rFonts w:ascii="Times New Roman" w:hAnsi="Times New Roman" w:cs="Times New Roman"/>
                <w:b/>
                <w:bCs/>
                <w:sz w:val="24"/>
                <w:szCs w:val="24"/>
              </w:rPr>
              <w:t>4.9100V</w:t>
            </w:r>
          </w:p>
        </w:tc>
        <w:tc>
          <w:tcPr>
            <w:tcW w:w="2025" w:type="dxa"/>
          </w:tcPr>
          <w:p w14:paraId="190D3746" w14:textId="6FDEA18F" w:rsidR="007C071F" w:rsidRDefault="007C071F" w:rsidP="007C071F">
            <w:pPr>
              <w:ind w:firstLine="720"/>
              <w:jc w:val="center"/>
              <w:rPr>
                <w:rFonts w:ascii="Times New Roman" w:hAnsi="Times New Roman" w:cs="Times New Roman"/>
                <w:b/>
                <w:bCs/>
                <w:sz w:val="24"/>
                <w:szCs w:val="24"/>
              </w:rPr>
              <w:pPrChange w:id="20" w:author="Md Saeem Hossain" w:date="2021-11-16T14:09:00Z">
                <w:pPr>
                  <w:ind w:firstLine="720"/>
                </w:pPr>
              </w:pPrChange>
            </w:pPr>
            <w:r>
              <w:rPr>
                <w:rFonts w:ascii="Times New Roman" w:hAnsi="Times New Roman" w:cs="Times New Roman"/>
                <w:b/>
                <w:bCs/>
                <w:sz w:val="24"/>
                <w:szCs w:val="24"/>
              </w:rPr>
              <w:t>-4.9505V</w:t>
            </w:r>
          </w:p>
        </w:tc>
        <w:tc>
          <w:tcPr>
            <w:tcW w:w="2025" w:type="dxa"/>
          </w:tcPr>
          <w:p w14:paraId="2B0E2790" w14:textId="60490143" w:rsidR="007C071F" w:rsidRDefault="007C071F" w:rsidP="007C071F">
            <w:pPr>
              <w:jc w:val="center"/>
              <w:rPr>
                <w:rFonts w:ascii="Times New Roman" w:hAnsi="Times New Roman" w:cs="Times New Roman"/>
                <w:b/>
                <w:bCs/>
                <w:sz w:val="24"/>
                <w:szCs w:val="24"/>
              </w:rPr>
              <w:pPrChange w:id="21" w:author="Md Saeem Hossain" w:date="2021-11-16T14:09:00Z">
                <w:pPr/>
              </w:pPrChange>
            </w:pPr>
            <w:r>
              <w:rPr>
                <w:rFonts w:ascii="Times New Roman" w:hAnsi="Times New Roman" w:cs="Times New Roman"/>
                <w:b/>
                <w:bCs/>
                <w:sz w:val="24"/>
                <w:szCs w:val="24"/>
              </w:rPr>
              <w:t>3.6619 V</w:t>
            </w:r>
          </w:p>
        </w:tc>
      </w:tr>
      <w:bookmarkEnd w:id="2"/>
    </w:tbl>
    <w:p w14:paraId="7B6DB5D6" w14:textId="77777777" w:rsidR="000F0655" w:rsidRDefault="000F0655" w:rsidP="00C64FE7">
      <w:pPr>
        <w:rPr>
          <w:rFonts w:ascii="Times New Roman" w:hAnsi="Times New Roman" w:cs="Times New Roman"/>
          <w:b/>
          <w:bCs/>
          <w:sz w:val="24"/>
          <w:szCs w:val="24"/>
        </w:rPr>
      </w:pPr>
    </w:p>
    <w:p w14:paraId="1C958E5A" w14:textId="77777777" w:rsidR="000F0655" w:rsidRDefault="000F0655" w:rsidP="00C64FE7">
      <w:pPr>
        <w:rPr>
          <w:rFonts w:ascii="Times New Roman" w:hAnsi="Times New Roman" w:cs="Times New Roman"/>
          <w:b/>
          <w:bCs/>
          <w:sz w:val="24"/>
          <w:szCs w:val="24"/>
        </w:rPr>
      </w:pPr>
    </w:p>
    <w:p w14:paraId="26CAD733" w14:textId="34861BC4" w:rsidR="000F0655" w:rsidRDefault="000F0655" w:rsidP="00C64FE7">
      <w:pPr>
        <w:rPr>
          <w:rFonts w:ascii="Times New Roman" w:hAnsi="Times New Roman" w:cs="Times New Roman"/>
          <w:b/>
          <w:bCs/>
          <w:sz w:val="24"/>
          <w:szCs w:val="24"/>
        </w:rPr>
      </w:pPr>
    </w:p>
    <w:p w14:paraId="17E40BB7" w14:textId="22A23955" w:rsidR="003E537D" w:rsidRDefault="003E537D" w:rsidP="00C64FE7">
      <w:pPr>
        <w:rPr>
          <w:rFonts w:ascii="Times New Roman" w:hAnsi="Times New Roman" w:cs="Times New Roman"/>
          <w:b/>
          <w:bCs/>
          <w:sz w:val="24"/>
          <w:szCs w:val="24"/>
        </w:rPr>
      </w:pPr>
    </w:p>
    <w:p w14:paraId="447E4127" w14:textId="3A9655C0" w:rsidR="003E537D" w:rsidRDefault="003E537D" w:rsidP="00C64FE7">
      <w:pPr>
        <w:rPr>
          <w:rFonts w:ascii="Times New Roman" w:hAnsi="Times New Roman" w:cs="Times New Roman"/>
          <w:b/>
          <w:bCs/>
          <w:sz w:val="24"/>
          <w:szCs w:val="24"/>
        </w:rPr>
      </w:pPr>
    </w:p>
    <w:p w14:paraId="346485C3" w14:textId="0F6C499B" w:rsidR="003E537D" w:rsidRDefault="003E537D" w:rsidP="00C64FE7">
      <w:pPr>
        <w:rPr>
          <w:rFonts w:ascii="Times New Roman" w:hAnsi="Times New Roman" w:cs="Times New Roman"/>
          <w:b/>
          <w:bCs/>
          <w:sz w:val="24"/>
          <w:szCs w:val="24"/>
        </w:rPr>
      </w:pPr>
    </w:p>
    <w:p w14:paraId="485088E3" w14:textId="10821E09" w:rsidR="003E537D" w:rsidDel="00F87090" w:rsidRDefault="003E537D" w:rsidP="00C64FE7">
      <w:pPr>
        <w:rPr>
          <w:del w:id="22" w:author="Md Saeem Hossain" w:date="2021-11-16T14:37:00Z"/>
          <w:rFonts w:ascii="Times New Roman" w:hAnsi="Times New Roman" w:cs="Times New Roman"/>
          <w:b/>
          <w:bCs/>
          <w:sz w:val="24"/>
          <w:szCs w:val="24"/>
        </w:rPr>
      </w:pPr>
    </w:p>
    <w:p w14:paraId="6AC6EDE0" w14:textId="77777777" w:rsidR="00F87090" w:rsidRDefault="00F87090" w:rsidP="00C64FE7">
      <w:pPr>
        <w:rPr>
          <w:ins w:id="23" w:author="Md Saeem Hossain" w:date="2021-11-16T14:37:00Z"/>
          <w:rFonts w:ascii="Times New Roman" w:hAnsi="Times New Roman" w:cs="Times New Roman"/>
          <w:b/>
          <w:bCs/>
          <w:sz w:val="24"/>
          <w:szCs w:val="24"/>
        </w:rPr>
      </w:pPr>
    </w:p>
    <w:p w14:paraId="25D81770" w14:textId="6E07ED57" w:rsidR="003E537D" w:rsidRDefault="003E537D" w:rsidP="00C64FE7">
      <w:pPr>
        <w:rPr>
          <w:rFonts w:ascii="Times New Roman" w:hAnsi="Times New Roman" w:cs="Times New Roman"/>
          <w:b/>
          <w:bCs/>
          <w:sz w:val="24"/>
          <w:szCs w:val="24"/>
        </w:rPr>
      </w:pPr>
    </w:p>
    <w:p w14:paraId="412911A6" w14:textId="77777777" w:rsidR="003E537D" w:rsidRDefault="003E537D" w:rsidP="00C64FE7">
      <w:pPr>
        <w:rPr>
          <w:rFonts w:ascii="Times New Roman" w:hAnsi="Times New Roman" w:cs="Times New Roman"/>
          <w:b/>
          <w:bCs/>
          <w:sz w:val="24"/>
          <w:szCs w:val="24"/>
        </w:rPr>
      </w:pPr>
    </w:p>
    <w:p w14:paraId="7E412E65" w14:textId="3082D8FB"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Graphs: </w:t>
      </w:r>
    </w:p>
    <w:p w14:paraId="38404CCF" w14:textId="18CD6915" w:rsidR="00F358CD" w:rsidRPr="003E537D" w:rsidRDefault="00F358CD" w:rsidP="00C64FE7">
      <w:pPr>
        <w:rPr>
          <w:rFonts w:ascii="Times New Roman" w:hAnsi="Times New Roman" w:cs="Times New Roman"/>
          <w:sz w:val="24"/>
          <w:szCs w:val="24"/>
          <w:vertAlign w:val="subscript"/>
        </w:rPr>
      </w:pPr>
      <w:r w:rsidRPr="003E537D">
        <w:rPr>
          <w:rFonts w:ascii="Times New Roman" w:hAnsi="Times New Roman" w:cs="Times New Roman"/>
          <w:sz w:val="24"/>
          <w:szCs w:val="24"/>
        </w:rPr>
        <w:t xml:space="preserve">Input voltage – </w:t>
      </w:r>
      <w:r w:rsidR="000F0655" w:rsidRPr="003E537D">
        <w:rPr>
          <w:rFonts w:ascii="Times New Roman" w:hAnsi="Times New Roman" w:cs="Times New Roman"/>
          <w:sz w:val="24"/>
          <w:szCs w:val="24"/>
        </w:rPr>
        <w:t>2.5</w:t>
      </w:r>
      <w:r w:rsidRPr="003E537D">
        <w:rPr>
          <w:rFonts w:ascii="Times New Roman" w:hAnsi="Times New Roman" w:cs="Times New Roman"/>
          <w:sz w:val="24"/>
          <w:szCs w:val="24"/>
        </w:rPr>
        <w:t xml:space="preserve"> V</w:t>
      </w:r>
      <w:r w:rsidRPr="003E537D">
        <w:rPr>
          <w:rFonts w:ascii="Times New Roman" w:hAnsi="Times New Roman" w:cs="Times New Roman"/>
          <w:sz w:val="24"/>
          <w:szCs w:val="24"/>
          <w:vertAlign w:val="subscript"/>
        </w:rPr>
        <w:t>p</w:t>
      </w:r>
    </w:p>
    <w:p w14:paraId="1B44FABC" w14:textId="1253263A" w:rsidR="003E537D" w:rsidRPr="003E537D" w:rsidRDefault="003E537D" w:rsidP="00C64FE7">
      <w:pPr>
        <w:rPr>
          <w:rFonts w:ascii="Times New Roman" w:hAnsi="Times New Roman" w:cs="Times New Roman"/>
          <w:sz w:val="32"/>
          <w:szCs w:val="32"/>
        </w:rPr>
      </w:pPr>
      <w:r w:rsidRPr="003E537D">
        <w:rPr>
          <w:rFonts w:ascii="Times New Roman" w:hAnsi="Times New Roman" w:cs="Times New Roman"/>
          <w:sz w:val="32"/>
          <w:szCs w:val="32"/>
          <w:vertAlign w:val="subscript"/>
        </w:rPr>
        <w:t>where Vmax = 4.9591V, Vmin = -4.9727</w:t>
      </w:r>
      <w:ins w:id="24" w:author="Md Saeem Hossain" w:date="2021-11-16T14:09:00Z">
        <w:r w:rsidR="007C071F">
          <w:rPr>
            <w:rFonts w:ascii="Times New Roman" w:hAnsi="Times New Roman" w:cs="Times New Roman"/>
            <w:sz w:val="32"/>
            <w:szCs w:val="32"/>
            <w:vertAlign w:val="subscript"/>
          </w:rPr>
          <w:t>V</w:t>
        </w:r>
      </w:ins>
    </w:p>
    <w:p w14:paraId="2A4C0B5E" w14:textId="184877BD" w:rsidR="001A3305"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Negative Clipper with bias:</w:t>
      </w:r>
    </w:p>
    <w:p w14:paraId="5E438936" w14:textId="705A7F70" w:rsidR="00390AD4" w:rsidRDefault="00390AD4" w:rsidP="00390AD4">
      <w:pPr>
        <w:pStyle w:val="ListParagraph"/>
        <w:rPr>
          <w:rFonts w:ascii="Times New Roman" w:hAnsi="Times New Roman" w:cs="Times New Roman"/>
          <w:b/>
          <w:bCs/>
          <w:sz w:val="24"/>
          <w:szCs w:val="24"/>
        </w:rPr>
      </w:pPr>
      <w:bookmarkStart w:id="25" w:name="_Hlk87963890"/>
      <w:r>
        <w:rPr>
          <w:rFonts w:ascii="Times New Roman" w:hAnsi="Times New Roman" w:cs="Times New Roman"/>
          <w:b/>
          <w:bCs/>
          <w:sz w:val="24"/>
          <w:szCs w:val="24"/>
        </w:rPr>
        <w:t>Bias voltage Vdc=</w:t>
      </w:r>
      <w:r>
        <w:rPr>
          <w:rFonts w:ascii="Times New Roman" w:hAnsi="Times New Roman" w:cs="Times New Roman"/>
          <w:b/>
          <w:bCs/>
          <w:sz w:val="24"/>
          <w:szCs w:val="24"/>
        </w:rPr>
        <w:t>0</w:t>
      </w:r>
      <w:r>
        <w:rPr>
          <w:rFonts w:ascii="Times New Roman" w:hAnsi="Times New Roman" w:cs="Times New Roman"/>
          <w:b/>
          <w:bCs/>
          <w:sz w:val="24"/>
          <w:szCs w:val="24"/>
        </w:rPr>
        <w:t>V</w:t>
      </w:r>
    </w:p>
    <w:bookmarkEnd w:id="25"/>
    <w:p w14:paraId="5AD7D2B6" w14:textId="174B48F0"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3E39DBA8" wp14:editId="66F0A5C4">
            <wp:extent cx="5732145" cy="382143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821430"/>
                    </a:xfrm>
                    <a:prstGeom prst="rect">
                      <a:avLst/>
                    </a:prstGeom>
                  </pic:spPr>
                </pic:pic>
              </a:graphicData>
            </a:graphic>
          </wp:inline>
        </w:drawing>
      </w:r>
    </w:p>
    <w:p w14:paraId="1583042A" w14:textId="77777777" w:rsidR="00390AD4" w:rsidRDefault="00390AD4" w:rsidP="00390AD4">
      <w:pPr>
        <w:pStyle w:val="ListParagraph"/>
        <w:rPr>
          <w:rFonts w:ascii="Times New Roman" w:hAnsi="Times New Roman" w:cs="Times New Roman"/>
          <w:b/>
          <w:bCs/>
          <w:sz w:val="24"/>
          <w:szCs w:val="24"/>
        </w:rPr>
      </w:pPr>
    </w:p>
    <w:p w14:paraId="24C81AA7" w14:textId="1DD49919" w:rsidR="00390AD4" w:rsidRDefault="00390AD4" w:rsidP="00390AD4">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w:t>
      </w:r>
      <w:r>
        <w:rPr>
          <w:rFonts w:ascii="Times New Roman" w:hAnsi="Times New Roman" w:cs="Times New Roman"/>
          <w:b/>
          <w:bCs/>
          <w:sz w:val="24"/>
          <w:szCs w:val="24"/>
        </w:rPr>
        <w:t>2</w:t>
      </w:r>
      <w:r>
        <w:rPr>
          <w:rFonts w:ascii="Times New Roman" w:hAnsi="Times New Roman" w:cs="Times New Roman"/>
          <w:b/>
          <w:bCs/>
          <w:sz w:val="24"/>
          <w:szCs w:val="24"/>
        </w:rPr>
        <w:t>V</w:t>
      </w:r>
    </w:p>
    <w:p w14:paraId="00021BCB" w14:textId="1B49E477"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7CCE726F" wp14:editId="776ECA79">
            <wp:extent cx="5732145" cy="38214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821430"/>
                    </a:xfrm>
                    <a:prstGeom prst="rect">
                      <a:avLst/>
                    </a:prstGeom>
                  </pic:spPr>
                </pic:pic>
              </a:graphicData>
            </a:graphic>
          </wp:inline>
        </w:drawing>
      </w:r>
    </w:p>
    <w:p w14:paraId="437CC616" w14:textId="77777777" w:rsidR="00390AD4" w:rsidRDefault="00390AD4" w:rsidP="001A3305">
      <w:pPr>
        <w:pStyle w:val="ListParagraph"/>
        <w:rPr>
          <w:rFonts w:ascii="Times New Roman" w:hAnsi="Times New Roman" w:cs="Times New Roman"/>
          <w:b/>
          <w:bCs/>
          <w:sz w:val="24"/>
          <w:szCs w:val="24"/>
        </w:rPr>
      </w:pPr>
    </w:p>
    <w:p w14:paraId="2F263F7D" w14:textId="5B32B5FE" w:rsidR="00390AD4"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Vdc=3V</w:t>
      </w:r>
    </w:p>
    <w:p w14:paraId="53616372" w14:textId="5E18C8F8" w:rsidR="00390AD4" w:rsidRDefault="00390AD4" w:rsidP="001A3305">
      <w:pPr>
        <w:pStyle w:val="ListParagraph"/>
        <w:rPr>
          <w:rFonts w:ascii="Times New Roman" w:hAnsi="Times New Roman" w:cs="Times New Roman"/>
          <w:b/>
          <w:bCs/>
          <w:sz w:val="24"/>
          <w:szCs w:val="24"/>
        </w:rPr>
      </w:pPr>
      <w:r>
        <w:rPr>
          <w:noProof/>
        </w:rPr>
        <w:lastRenderedPageBreak/>
        <w:drawing>
          <wp:inline distT="0" distB="0" distL="0" distR="0" wp14:anchorId="77E2BE23" wp14:editId="49E2AE60">
            <wp:extent cx="5732145" cy="38214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821430"/>
                    </a:xfrm>
                    <a:prstGeom prst="rect">
                      <a:avLst/>
                    </a:prstGeom>
                  </pic:spPr>
                </pic:pic>
              </a:graphicData>
            </a:graphic>
          </wp:inline>
        </w:drawing>
      </w:r>
    </w:p>
    <w:p w14:paraId="3BD52978" w14:textId="77777777" w:rsidR="001A3305" w:rsidRDefault="001A3305" w:rsidP="001A3305">
      <w:pPr>
        <w:pStyle w:val="ListParagraph"/>
        <w:rPr>
          <w:rFonts w:ascii="Times New Roman" w:hAnsi="Times New Roman" w:cs="Times New Roman"/>
          <w:b/>
          <w:bCs/>
          <w:sz w:val="24"/>
          <w:szCs w:val="24"/>
        </w:rPr>
      </w:pPr>
    </w:p>
    <w:p w14:paraId="6C263FE8" w14:textId="4C817402" w:rsidR="001A3305" w:rsidRDefault="003E537D"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Positive Clipper with bias:</w:t>
      </w:r>
    </w:p>
    <w:p w14:paraId="11F8184F" w14:textId="77777777"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Vdc=0V</w:t>
      </w:r>
    </w:p>
    <w:p w14:paraId="467AD8D2" w14:textId="47EDC102" w:rsidR="003E537D" w:rsidRDefault="003E537D" w:rsidP="001A3305">
      <w:pPr>
        <w:pStyle w:val="ListParagraph"/>
        <w:rPr>
          <w:rFonts w:ascii="Times New Roman" w:hAnsi="Times New Roman" w:cs="Times New Roman"/>
          <w:b/>
          <w:bCs/>
          <w:sz w:val="24"/>
          <w:szCs w:val="24"/>
        </w:rPr>
      </w:pPr>
      <w:r>
        <w:rPr>
          <w:noProof/>
        </w:rPr>
        <w:drawing>
          <wp:inline distT="0" distB="0" distL="0" distR="0" wp14:anchorId="07123EED" wp14:editId="7718A632">
            <wp:extent cx="5732145" cy="3821430"/>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821430"/>
                    </a:xfrm>
                    <a:prstGeom prst="rect">
                      <a:avLst/>
                    </a:prstGeom>
                  </pic:spPr>
                </pic:pic>
              </a:graphicData>
            </a:graphic>
          </wp:inline>
        </w:drawing>
      </w:r>
    </w:p>
    <w:p w14:paraId="5DFD1EDB" w14:textId="53B7C806"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w:t>
      </w:r>
      <w:r>
        <w:rPr>
          <w:rFonts w:ascii="Times New Roman" w:hAnsi="Times New Roman" w:cs="Times New Roman"/>
          <w:b/>
          <w:bCs/>
          <w:sz w:val="24"/>
          <w:szCs w:val="24"/>
        </w:rPr>
        <w:t>2</w:t>
      </w:r>
      <w:r>
        <w:rPr>
          <w:rFonts w:ascii="Times New Roman" w:hAnsi="Times New Roman" w:cs="Times New Roman"/>
          <w:b/>
          <w:bCs/>
          <w:sz w:val="24"/>
          <w:szCs w:val="24"/>
        </w:rPr>
        <w:t>V</w:t>
      </w:r>
    </w:p>
    <w:p w14:paraId="03333176" w14:textId="77777777" w:rsidR="003E537D" w:rsidRDefault="003E537D" w:rsidP="001A3305">
      <w:pPr>
        <w:pStyle w:val="ListParagraph"/>
        <w:rPr>
          <w:rFonts w:ascii="Times New Roman" w:hAnsi="Times New Roman" w:cs="Times New Roman"/>
          <w:b/>
          <w:bCs/>
          <w:sz w:val="24"/>
          <w:szCs w:val="24"/>
        </w:rPr>
      </w:pPr>
    </w:p>
    <w:p w14:paraId="5333E64F" w14:textId="11D1EA47" w:rsidR="003E537D" w:rsidRPr="001E155B" w:rsidRDefault="003E537D" w:rsidP="001A3305">
      <w:pPr>
        <w:pStyle w:val="ListParagraph"/>
        <w:rPr>
          <w:rFonts w:ascii="Times New Roman" w:hAnsi="Times New Roman" w:cs="Times New Roman"/>
          <w:b/>
          <w:bCs/>
          <w:sz w:val="24"/>
          <w:szCs w:val="24"/>
        </w:rPr>
      </w:pPr>
      <w:r>
        <w:rPr>
          <w:noProof/>
        </w:rPr>
        <w:lastRenderedPageBreak/>
        <w:drawing>
          <wp:inline distT="0" distB="0" distL="0" distR="0" wp14:anchorId="3D15518D" wp14:editId="2E1C0BC4">
            <wp:extent cx="5732145" cy="382143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821430"/>
                    </a:xfrm>
                    <a:prstGeom prst="rect">
                      <a:avLst/>
                    </a:prstGeom>
                  </pic:spPr>
                </pic:pic>
              </a:graphicData>
            </a:graphic>
          </wp:inline>
        </w:drawing>
      </w:r>
    </w:p>
    <w:p w14:paraId="49E71715" w14:textId="77777777" w:rsidR="003E537D" w:rsidRDefault="003E537D" w:rsidP="003E537D">
      <w:pPr>
        <w:pStyle w:val="ListParagraph"/>
        <w:rPr>
          <w:rFonts w:ascii="Times New Roman" w:hAnsi="Times New Roman" w:cs="Times New Roman"/>
          <w:b/>
          <w:bCs/>
          <w:sz w:val="24"/>
          <w:szCs w:val="24"/>
        </w:rPr>
      </w:pPr>
    </w:p>
    <w:p w14:paraId="416D5B98" w14:textId="53871A77" w:rsidR="003E537D" w:rsidRDefault="003E537D" w:rsidP="003E537D">
      <w:pPr>
        <w:pStyle w:val="ListParagraph"/>
        <w:rPr>
          <w:ins w:id="26" w:author="Md Saeem Hossain" w:date="2021-11-16T14:09:00Z"/>
          <w:rFonts w:ascii="Times New Roman" w:hAnsi="Times New Roman" w:cs="Times New Roman"/>
          <w:b/>
          <w:bCs/>
          <w:sz w:val="24"/>
          <w:szCs w:val="24"/>
        </w:rPr>
      </w:pPr>
      <w:r>
        <w:rPr>
          <w:rFonts w:ascii="Times New Roman" w:hAnsi="Times New Roman" w:cs="Times New Roman"/>
          <w:b/>
          <w:bCs/>
          <w:sz w:val="24"/>
          <w:szCs w:val="24"/>
        </w:rPr>
        <w:t>Bias voltage Vdc=3V</w:t>
      </w:r>
    </w:p>
    <w:p w14:paraId="010F365A" w14:textId="3244AE05" w:rsidR="007C071F" w:rsidRDefault="007C071F" w:rsidP="003E537D">
      <w:pPr>
        <w:pStyle w:val="ListParagraph"/>
        <w:rPr>
          <w:rFonts w:ascii="Times New Roman" w:hAnsi="Times New Roman" w:cs="Times New Roman"/>
          <w:b/>
          <w:bCs/>
          <w:sz w:val="24"/>
          <w:szCs w:val="24"/>
        </w:rPr>
      </w:pPr>
      <w:ins w:id="27" w:author="Md Saeem Hossain" w:date="2021-11-16T14:09:00Z">
        <w:r>
          <w:rPr>
            <w:noProof/>
          </w:rPr>
          <w:drawing>
            <wp:inline distT="0" distB="0" distL="0" distR="0" wp14:anchorId="0FD4C0E6" wp14:editId="1BD8B32A">
              <wp:extent cx="5732145" cy="382143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821430"/>
                      </a:xfrm>
                      <a:prstGeom prst="rect">
                        <a:avLst/>
                      </a:prstGeom>
                    </pic:spPr>
                  </pic:pic>
                </a:graphicData>
              </a:graphic>
            </wp:inline>
          </w:drawing>
        </w:r>
      </w:ins>
    </w:p>
    <w:p w14:paraId="5FD03630" w14:textId="28A6A586" w:rsidR="001E155B" w:rsidRDefault="001E155B" w:rsidP="00C64FE7">
      <w:pPr>
        <w:rPr>
          <w:ins w:id="28" w:author="Md Saeem Hossain" w:date="2021-11-16T14:37:00Z"/>
          <w:rFonts w:ascii="Times New Roman" w:hAnsi="Times New Roman" w:cs="Times New Roman"/>
          <w:b/>
          <w:bCs/>
          <w:sz w:val="24"/>
          <w:szCs w:val="24"/>
        </w:rPr>
      </w:pPr>
    </w:p>
    <w:p w14:paraId="1C28D28F" w14:textId="079C5BDF" w:rsidR="00F87090" w:rsidRDefault="00F87090" w:rsidP="00C64FE7">
      <w:pPr>
        <w:rPr>
          <w:ins w:id="29" w:author="Md Saeem Hossain" w:date="2021-11-16T14:37:00Z"/>
          <w:rFonts w:ascii="Times New Roman" w:hAnsi="Times New Roman" w:cs="Times New Roman"/>
          <w:b/>
          <w:bCs/>
          <w:sz w:val="24"/>
          <w:szCs w:val="24"/>
        </w:rPr>
      </w:pPr>
    </w:p>
    <w:p w14:paraId="147D23E6" w14:textId="154FEE01" w:rsidR="00F87090" w:rsidRDefault="00F87090" w:rsidP="00C64FE7">
      <w:pPr>
        <w:rPr>
          <w:ins w:id="30" w:author="Md Saeem Hossain" w:date="2021-11-16T14:37:00Z"/>
          <w:rFonts w:ascii="Times New Roman" w:hAnsi="Times New Roman" w:cs="Times New Roman"/>
          <w:b/>
          <w:bCs/>
          <w:sz w:val="24"/>
          <w:szCs w:val="24"/>
        </w:rPr>
      </w:pPr>
    </w:p>
    <w:p w14:paraId="366A48F2" w14:textId="6BF10153" w:rsidR="00F87090" w:rsidRDefault="00F87090" w:rsidP="00C64FE7">
      <w:pPr>
        <w:rPr>
          <w:ins w:id="31" w:author="Md Saeem Hossain" w:date="2021-11-16T14:37:00Z"/>
          <w:rFonts w:ascii="Times New Roman" w:hAnsi="Times New Roman" w:cs="Times New Roman"/>
          <w:b/>
          <w:bCs/>
          <w:sz w:val="24"/>
          <w:szCs w:val="24"/>
        </w:rPr>
      </w:pPr>
    </w:p>
    <w:p w14:paraId="17CCCE55" w14:textId="77777777" w:rsidR="00F87090" w:rsidRPr="003C43D1" w:rsidRDefault="00F87090" w:rsidP="00C64FE7">
      <w:pPr>
        <w:rPr>
          <w:rFonts w:ascii="Times New Roman" w:hAnsi="Times New Roman" w:cs="Times New Roman"/>
          <w:b/>
          <w:bCs/>
          <w:sz w:val="24"/>
          <w:szCs w:val="24"/>
        </w:rPr>
      </w:pPr>
    </w:p>
    <w:p w14:paraId="169CFB2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lastRenderedPageBreak/>
        <w:t xml:space="preserve">Result Analysis: </w:t>
      </w:r>
    </w:p>
    <w:p w14:paraId="1F5D047B" w14:textId="13AD5725" w:rsidR="00C64FE7" w:rsidRPr="00C64FE7" w:rsidDel="00B72A5D" w:rsidRDefault="00B72A5D" w:rsidP="00B72A5D">
      <w:pPr>
        <w:rPr>
          <w:del w:id="32" w:author="Md Saeem Hossain" w:date="2021-11-16T14:16:00Z"/>
          <w:rFonts w:ascii="Times New Roman" w:hAnsi="Times New Roman" w:cs="Times New Roman"/>
          <w:sz w:val="24"/>
          <w:szCs w:val="24"/>
        </w:rPr>
      </w:pPr>
      <w:ins w:id="33" w:author="Md Saeem Hossain" w:date="2021-11-16T14:17:00Z">
        <w:r>
          <w:rPr>
            <w:rFonts w:ascii="Times New Roman" w:hAnsi="Times New Roman" w:cs="Times New Roman"/>
            <w:sz w:val="24"/>
            <w:szCs w:val="24"/>
          </w:rPr>
          <w:t xml:space="preserve">From Negative clippers’ graph, we can see that the </w:t>
        </w:r>
      </w:ins>
      <w:ins w:id="34" w:author="Md Saeem Hossain" w:date="2021-11-16T14:20:00Z">
        <w:r>
          <w:rPr>
            <w:rFonts w:ascii="Times New Roman" w:hAnsi="Times New Roman" w:cs="Times New Roman"/>
            <w:sz w:val="24"/>
            <w:szCs w:val="24"/>
          </w:rPr>
          <w:t>negative clipper is cutting the nega</w:t>
        </w:r>
      </w:ins>
      <w:ins w:id="35" w:author="Md Saeem Hossain" w:date="2021-11-16T14:21:00Z">
        <w:r>
          <w:rPr>
            <w:rFonts w:ascii="Times New Roman" w:hAnsi="Times New Roman" w:cs="Times New Roman"/>
            <w:sz w:val="24"/>
            <w:szCs w:val="24"/>
          </w:rPr>
          <w:t>tive signals of the output voltage. When the bias voltage was 0v ,</w:t>
        </w:r>
      </w:ins>
      <w:ins w:id="36" w:author="Md Saeem Hossain" w:date="2021-11-16T14:22:00Z">
        <w:r w:rsidRPr="00B72A5D">
          <w:t xml:space="preserve"> </w:t>
        </w:r>
        <w:r>
          <w:t xml:space="preserve">output Vmin was </w:t>
        </w:r>
        <w:r w:rsidRPr="00B72A5D">
          <w:rPr>
            <w:rFonts w:ascii="Times New Roman" w:hAnsi="Times New Roman" w:cs="Times New Roman"/>
            <w:sz w:val="24"/>
            <w:szCs w:val="24"/>
          </w:rPr>
          <w:t>-692.6453 mV</w:t>
        </w:r>
        <w:r>
          <w:rPr>
            <w:rFonts w:ascii="Times New Roman" w:hAnsi="Times New Roman" w:cs="Times New Roman"/>
            <w:sz w:val="24"/>
            <w:szCs w:val="24"/>
          </w:rPr>
          <w:t xml:space="preserve">, and when bias voltage was 2V output Vmin was </w:t>
        </w:r>
        <w:r w:rsidRPr="00B72A5D">
          <w:rPr>
            <w:rFonts w:ascii="Times New Roman" w:hAnsi="Times New Roman" w:cs="Times New Roman"/>
            <w:sz w:val="24"/>
            <w:szCs w:val="24"/>
          </w:rPr>
          <w:t>-2.6762V</w:t>
        </w:r>
        <w:r>
          <w:rPr>
            <w:rFonts w:ascii="Times New Roman" w:hAnsi="Times New Roman" w:cs="Times New Roman"/>
            <w:sz w:val="24"/>
            <w:szCs w:val="24"/>
          </w:rPr>
          <w:t xml:space="preserve"> and </w:t>
        </w:r>
      </w:ins>
      <w:ins w:id="37" w:author="Md Saeem Hossain" w:date="2021-11-16T14:23:00Z">
        <w:r>
          <w:rPr>
            <w:rFonts w:ascii="Times New Roman" w:hAnsi="Times New Roman" w:cs="Times New Roman"/>
            <w:sz w:val="24"/>
            <w:szCs w:val="24"/>
          </w:rPr>
          <w:t xml:space="preserve">when bias voltage was 3V, output voltage was </w:t>
        </w:r>
      </w:ins>
      <w:ins w:id="38" w:author="Md Saeem Hossain" w:date="2021-11-16T14:22:00Z">
        <w:r w:rsidRPr="00B72A5D">
          <w:rPr>
            <w:rFonts w:ascii="Times New Roman" w:hAnsi="Times New Roman" w:cs="Times New Roman"/>
            <w:sz w:val="24"/>
            <w:szCs w:val="24"/>
          </w:rPr>
          <w:t>-3.6610V</w:t>
        </w:r>
        <w:r w:rsidRPr="00B72A5D" w:rsidDel="00B72A5D">
          <w:rPr>
            <w:rFonts w:ascii="Times New Roman" w:hAnsi="Times New Roman" w:cs="Times New Roman"/>
            <w:sz w:val="24"/>
            <w:szCs w:val="24"/>
          </w:rPr>
          <w:t xml:space="preserve"> </w:t>
        </w:r>
      </w:ins>
      <w:del w:id="39" w:author="Md Saeem Hossain" w:date="2021-11-16T14:16:00Z">
        <w:r w:rsidR="00C64FE7" w:rsidDel="00B72A5D">
          <w:rPr>
            <w:rFonts w:ascii="Times New Roman" w:hAnsi="Times New Roman" w:cs="Times New Roman"/>
            <w:sz w:val="24"/>
            <w:szCs w:val="24"/>
          </w:rPr>
          <w:delText xml:space="preserve">[text] </w:delText>
        </w:r>
      </w:del>
    </w:p>
    <w:p w14:paraId="4E81A452" w14:textId="763C3B08" w:rsidR="00C64FE7" w:rsidRDefault="00B72A5D" w:rsidP="00C64FE7">
      <w:pPr>
        <w:rPr>
          <w:ins w:id="40" w:author="Md Saeem Hossain" w:date="2021-11-16T14:24:00Z"/>
          <w:rFonts w:ascii="Times New Roman" w:hAnsi="Times New Roman" w:cs="Times New Roman"/>
          <w:sz w:val="24"/>
          <w:szCs w:val="24"/>
        </w:rPr>
      </w:pPr>
      <w:ins w:id="41" w:author="Md Saeem Hossain" w:date="2021-11-16T14:23:00Z">
        <w:r>
          <w:rPr>
            <w:rFonts w:ascii="Times New Roman" w:hAnsi="Times New Roman" w:cs="Times New Roman"/>
            <w:sz w:val="24"/>
            <w:szCs w:val="24"/>
          </w:rPr>
          <w:t>. So we see that, the negative signal decreased as the bias voltage increased</w:t>
        </w:r>
      </w:ins>
      <w:ins w:id="42" w:author="Md Saeem Hossain" w:date="2021-11-16T14:24:00Z">
        <w:r>
          <w:rPr>
            <w:rFonts w:ascii="Times New Roman" w:hAnsi="Times New Roman" w:cs="Times New Roman"/>
            <w:sz w:val="24"/>
            <w:szCs w:val="24"/>
          </w:rPr>
          <w:t xml:space="preserve">. But output Vmax had no effect due to the negative clipper. </w:t>
        </w:r>
      </w:ins>
    </w:p>
    <w:p w14:paraId="7FB1AC12" w14:textId="2A349E53" w:rsidR="00B72A5D" w:rsidRDefault="00B72A5D" w:rsidP="00157DED">
      <w:pPr>
        <w:rPr>
          <w:rFonts w:ascii="Times New Roman" w:hAnsi="Times New Roman" w:cs="Times New Roman"/>
          <w:sz w:val="24"/>
          <w:szCs w:val="24"/>
        </w:rPr>
      </w:pPr>
      <w:ins w:id="43" w:author="Md Saeem Hossain" w:date="2021-11-16T14:24:00Z">
        <w:r>
          <w:rPr>
            <w:rFonts w:ascii="Times New Roman" w:hAnsi="Times New Roman" w:cs="Times New Roman"/>
            <w:sz w:val="24"/>
            <w:szCs w:val="24"/>
          </w:rPr>
          <w:t>On the other hand, from Positive clipper’s g</w:t>
        </w:r>
      </w:ins>
      <w:ins w:id="44" w:author="Md Saeem Hossain" w:date="2021-11-16T14:25:00Z">
        <w:r>
          <w:rPr>
            <w:rFonts w:ascii="Times New Roman" w:hAnsi="Times New Roman" w:cs="Times New Roman"/>
            <w:sz w:val="24"/>
            <w:szCs w:val="24"/>
          </w:rPr>
          <w:t>raph</w:t>
        </w:r>
      </w:ins>
      <w:ins w:id="45" w:author="Md Saeem Hossain" w:date="2021-11-16T14:27:00Z">
        <w:r w:rsidR="00157DED">
          <w:rPr>
            <w:rFonts w:ascii="Times New Roman" w:hAnsi="Times New Roman" w:cs="Times New Roman"/>
            <w:sz w:val="24"/>
            <w:szCs w:val="24"/>
          </w:rPr>
          <w:t xml:space="preserve"> we see that the positive clipper is cutting the positive signals of the output voltage. When the bias voltage </w:t>
        </w:r>
      </w:ins>
      <w:ins w:id="46" w:author="Md Saeem Hossain" w:date="2021-11-16T14:28:00Z">
        <w:r w:rsidR="00157DED">
          <w:rPr>
            <w:rFonts w:ascii="Times New Roman" w:hAnsi="Times New Roman" w:cs="Times New Roman"/>
            <w:sz w:val="24"/>
            <w:szCs w:val="24"/>
          </w:rPr>
          <w:t>wa</w:t>
        </w:r>
      </w:ins>
      <w:ins w:id="47" w:author="Md Saeem Hossain" w:date="2021-11-16T14:27:00Z">
        <w:r w:rsidR="00157DED">
          <w:rPr>
            <w:rFonts w:ascii="Times New Roman" w:hAnsi="Times New Roman" w:cs="Times New Roman"/>
            <w:sz w:val="24"/>
            <w:szCs w:val="24"/>
          </w:rPr>
          <w:t xml:space="preserve">s </w:t>
        </w:r>
      </w:ins>
      <w:ins w:id="48" w:author="Md Saeem Hossain" w:date="2021-11-16T14:28:00Z">
        <w:r w:rsidR="00157DED">
          <w:rPr>
            <w:rFonts w:ascii="Times New Roman" w:hAnsi="Times New Roman" w:cs="Times New Roman"/>
            <w:sz w:val="24"/>
            <w:szCs w:val="24"/>
          </w:rPr>
          <w:t xml:space="preserve">0v, output voltage Vmax was </w:t>
        </w:r>
        <w:r w:rsidR="00157DED" w:rsidRPr="00157DED">
          <w:rPr>
            <w:rFonts w:ascii="Times New Roman" w:hAnsi="Times New Roman" w:cs="Times New Roman"/>
            <w:sz w:val="24"/>
            <w:szCs w:val="24"/>
          </w:rPr>
          <w:t>692.4143mV</w:t>
        </w:r>
        <w:r w:rsidR="00157DED">
          <w:rPr>
            <w:rFonts w:ascii="Times New Roman" w:hAnsi="Times New Roman" w:cs="Times New Roman"/>
            <w:sz w:val="24"/>
            <w:szCs w:val="24"/>
          </w:rPr>
          <w:t xml:space="preserve">, when bias voltage was 2V, </w:t>
        </w:r>
        <w:r w:rsidR="00157DED">
          <w:rPr>
            <w:rFonts w:ascii="Times New Roman" w:hAnsi="Times New Roman" w:cs="Times New Roman"/>
            <w:sz w:val="24"/>
            <w:szCs w:val="24"/>
          </w:rPr>
          <w:t>output voltage</w:t>
        </w:r>
        <w:r w:rsidR="00157DED">
          <w:rPr>
            <w:rFonts w:ascii="Times New Roman" w:hAnsi="Times New Roman" w:cs="Times New Roman"/>
            <w:sz w:val="24"/>
            <w:szCs w:val="24"/>
          </w:rPr>
          <w:t xml:space="preserve"> Vmax was </w:t>
        </w:r>
        <w:r w:rsidR="00157DED" w:rsidRPr="00157DED">
          <w:rPr>
            <w:rFonts w:ascii="Times New Roman" w:hAnsi="Times New Roman" w:cs="Times New Roman"/>
            <w:sz w:val="24"/>
            <w:szCs w:val="24"/>
          </w:rPr>
          <w:t>2.6766 V</w:t>
        </w:r>
        <w:r w:rsidR="00157DED">
          <w:rPr>
            <w:rFonts w:ascii="Times New Roman" w:hAnsi="Times New Roman" w:cs="Times New Roman"/>
            <w:sz w:val="24"/>
            <w:szCs w:val="24"/>
          </w:rPr>
          <w:t xml:space="preserve"> and when bias </w:t>
        </w:r>
      </w:ins>
      <w:ins w:id="49" w:author="Md Saeem Hossain" w:date="2021-11-16T14:29:00Z">
        <w:r w:rsidR="00157DED">
          <w:rPr>
            <w:rFonts w:ascii="Times New Roman" w:hAnsi="Times New Roman" w:cs="Times New Roman"/>
            <w:sz w:val="24"/>
            <w:szCs w:val="24"/>
          </w:rPr>
          <w:t>voltage was 3V,</w:t>
        </w:r>
        <w:r w:rsidR="00157DED" w:rsidRPr="00157DED">
          <w:rPr>
            <w:rFonts w:ascii="Times New Roman" w:hAnsi="Times New Roman" w:cs="Times New Roman"/>
            <w:sz w:val="24"/>
            <w:szCs w:val="24"/>
          </w:rPr>
          <w:t xml:space="preserve"> </w:t>
        </w:r>
        <w:r w:rsidR="00157DED">
          <w:rPr>
            <w:rFonts w:ascii="Times New Roman" w:hAnsi="Times New Roman" w:cs="Times New Roman"/>
            <w:sz w:val="24"/>
            <w:szCs w:val="24"/>
          </w:rPr>
          <w:t>output voltage Vmax</w:t>
        </w:r>
        <w:r w:rsidR="00157DED">
          <w:rPr>
            <w:rFonts w:ascii="Times New Roman" w:hAnsi="Times New Roman" w:cs="Times New Roman"/>
            <w:sz w:val="24"/>
            <w:szCs w:val="24"/>
          </w:rPr>
          <w:t xml:space="preserve"> was </w:t>
        </w:r>
      </w:ins>
      <w:ins w:id="50" w:author="Md Saeem Hossain" w:date="2021-11-16T14:28:00Z">
        <w:r w:rsidR="00157DED" w:rsidRPr="00157DED">
          <w:rPr>
            <w:rFonts w:ascii="Times New Roman" w:hAnsi="Times New Roman" w:cs="Times New Roman"/>
            <w:sz w:val="24"/>
            <w:szCs w:val="24"/>
          </w:rPr>
          <w:t>3.6619 V</w:t>
        </w:r>
      </w:ins>
      <w:ins w:id="51" w:author="Md Saeem Hossain" w:date="2021-11-16T14:29:00Z">
        <w:r w:rsidR="00157DED">
          <w:rPr>
            <w:rFonts w:ascii="Times New Roman" w:hAnsi="Times New Roman" w:cs="Times New Roman"/>
            <w:sz w:val="24"/>
            <w:szCs w:val="24"/>
          </w:rPr>
          <w:t>. The output voltage positive signal increased as we increased the bias voltage of t</w:t>
        </w:r>
      </w:ins>
      <w:ins w:id="52" w:author="Md Saeem Hossain" w:date="2021-11-16T14:30:00Z">
        <w:r w:rsidR="00157DED">
          <w:rPr>
            <w:rFonts w:ascii="Times New Roman" w:hAnsi="Times New Roman" w:cs="Times New Roman"/>
            <w:sz w:val="24"/>
            <w:szCs w:val="24"/>
          </w:rPr>
          <w:t>he clipper. But the output voltage Vmin had no effect by the positive clipper. It remained nearly constant all the time.</w:t>
        </w:r>
      </w:ins>
    </w:p>
    <w:p w14:paraId="5E89BC1F" w14:textId="77777777" w:rsidR="00C64FE7" w:rsidRDefault="00C64FE7" w:rsidP="00C64FE7">
      <w:pPr>
        <w:rPr>
          <w:rFonts w:ascii="Times New Roman" w:hAnsi="Times New Roman" w:cs="Times New Roman"/>
          <w:sz w:val="24"/>
          <w:szCs w:val="24"/>
        </w:rPr>
      </w:pPr>
    </w:p>
    <w:p w14:paraId="6502E566" w14:textId="52F357AA" w:rsidR="00C64FE7" w:rsidRDefault="00C64FE7" w:rsidP="00C64FE7">
      <w:pPr>
        <w:rPr>
          <w:ins w:id="53" w:author="Md Saeem Hossain" w:date="2021-11-16T14:32:00Z"/>
          <w:rFonts w:ascii="Times New Roman" w:hAnsi="Times New Roman" w:cs="Times New Roman"/>
          <w:b/>
          <w:bCs/>
          <w:sz w:val="24"/>
          <w:szCs w:val="24"/>
        </w:rPr>
      </w:pPr>
      <w:r w:rsidRPr="003C43D1">
        <w:rPr>
          <w:rFonts w:ascii="Times New Roman" w:hAnsi="Times New Roman" w:cs="Times New Roman"/>
          <w:b/>
          <w:bCs/>
          <w:sz w:val="24"/>
          <w:szCs w:val="24"/>
        </w:rPr>
        <w:t xml:space="preserve">Conclusion: </w:t>
      </w:r>
    </w:p>
    <w:p w14:paraId="71E866AC" w14:textId="0A911C35" w:rsidR="00157DED" w:rsidRPr="00157DED" w:rsidRDefault="00157DED" w:rsidP="00C64FE7">
      <w:pPr>
        <w:rPr>
          <w:rFonts w:ascii="Times New Roman" w:hAnsi="Times New Roman" w:cs="Times New Roman"/>
          <w:sz w:val="24"/>
          <w:szCs w:val="24"/>
          <w:rPrChange w:id="54" w:author="Md Saeem Hossain" w:date="2021-11-16T14:32:00Z">
            <w:rPr>
              <w:rFonts w:ascii="Times New Roman" w:hAnsi="Times New Roman" w:cs="Times New Roman"/>
              <w:b/>
              <w:bCs/>
              <w:sz w:val="24"/>
              <w:szCs w:val="24"/>
            </w:rPr>
          </w:rPrChange>
        </w:rPr>
      </w:pPr>
      <w:ins w:id="55" w:author="Md Saeem Hossain" w:date="2021-11-16T14:32:00Z">
        <w:r w:rsidRPr="00157DED">
          <w:rPr>
            <w:rFonts w:ascii="Times New Roman" w:hAnsi="Times New Roman" w:cs="Times New Roman"/>
            <w:sz w:val="24"/>
            <w:szCs w:val="24"/>
            <w:rPrChange w:id="56" w:author="Md Saeem Hossain" w:date="2021-11-16T14:32:00Z">
              <w:rPr>
                <w:rFonts w:ascii="Times New Roman" w:hAnsi="Times New Roman" w:cs="Times New Roman"/>
                <w:b/>
                <w:bCs/>
                <w:sz w:val="24"/>
                <w:szCs w:val="24"/>
              </w:rPr>
            </w:rPrChange>
          </w:rPr>
          <w:t>Using the</w:t>
        </w:r>
        <w:r>
          <w:rPr>
            <w:rFonts w:ascii="Times New Roman" w:hAnsi="Times New Roman" w:cs="Times New Roman"/>
            <w:sz w:val="24"/>
            <w:szCs w:val="24"/>
          </w:rPr>
          <w:t xml:space="preserve"> negative cli</w:t>
        </w:r>
      </w:ins>
      <w:ins w:id="57" w:author="Md Saeem Hossain" w:date="2021-11-16T14:35:00Z">
        <w:r>
          <w:rPr>
            <w:rFonts w:ascii="Times New Roman" w:hAnsi="Times New Roman" w:cs="Times New Roman"/>
            <w:sz w:val="24"/>
            <w:szCs w:val="24"/>
          </w:rPr>
          <w:t>p</w:t>
        </w:r>
      </w:ins>
      <w:ins w:id="58" w:author="Md Saeem Hossain" w:date="2021-11-16T14:32:00Z">
        <w:r>
          <w:rPr>
            <w:rFonts w:ascii="Times New Roman" w:hAnsi="Times New Roman" w:cs="Times New Roman"/>
            <w:sz w:val="24"/>
            <w:szCs w:val="24"/>
          </w:rPr>
          <w:t xml:space="preserve">per we can </w:t>
        </w:r>
      </w:ins>
      <w:ins w:id="59" w:author="Md Saeem Hossain" w:date="2021-11-16T14:33:00Z">
        <w:r>
          <w:rPr>
            <w:rFonts w:ascii="Times New Roman" w:hAnsi="Times New Roman" w:cs="Times New Roman"/>
            <w:sz w:val="24"/>
            <w:szCs w:val="24"/>
          </w:rPr>
          <w:t xml:space="preserve">control the negative voltage signal flow of the circuit and positive clipper can be used </w:t>
        </w:r>
        <w:commentRangeStart w:id="60"/>
        <w:r>
          <w:rPr>
            <w:rFonts w:ascii="Times New Roman" w:hAnsi="Times New Roman" w:cs="Times New Roman"/>
            <w:sz w:val="24"/>
            <w:szCs w:val="24"/>
          </w:rPr>
          <w:t>to</w:t>
        </w:r>
        <w:commentRangeEnd w:id="60"/>
        <w:r>
          <w:rPr>
            <w:rStyle w:val="CommentReference"/>
          </w:rPr>
          <w:commentReference w:id="60"/>
        </w:r>
        <w:r>
          <w:rPr>
            <w:rFonts w:ascii="Times New Roman" w:hAnsi="Times New Roman" w:cs="Times New Roman"/>
            <w:sz w:val="24"/>
            <w:szCs w:val="24"/>
          </w:rPr>
          <w:t xml:space="preserve"> limit the </w:t>
        </w:r>
      </w:ins>
      <w:ins w:id="61" w:author="Md Saeem Hossain" w:date="2021-11-16T14:34:00Z">
        <w:r>
          <w:rPr>
            <w:rFonts w:ascii="Times New Roman" w:hAnsi="Times New Roman" w:cs="Times New Roman"/>
            <w:sz w:val="24"/>
            <w:szCs w:val="24"/>
          </w:rPr>
          <w:t>positive voltage signal without affecting the other signals. As we</w:t>
        </w:r>
      </w:ins>
      <w:ins w:id="62" w:author="Md Saeem Hossain" w:date="2021-11-16T14:35:00Z">
        <w:r>
          <w:rPr>
            <w:rFonts w:ascii="Times New Roman" w:hAnsi="Times New Roman" w:cs="Times New Roman"/>
            <w:sz w:val="24"/>
            <w:szCs w:val="24"/>
          </w:rPr>
          <w:t xml:space="preserve"> see the negative clipper had no effect on the positive signal but it limited the negative signal flow of the output voltage from the negative clipper’s outpu</w:t>
        </w:r>
      </w:ins>
      <w:ins w:id="63" w:author="Md Saeem Hossain" w:date="2021-11-16T14:36:00Z">
        <w:r>
          <w:rPr>
            <w:rFonts w:ascii="Times New Roman" w:hAnsi="Times New Roman" w:cs="Times New Roman"/>
            <w:sz w:val="24"/>
            <w:szCs w:val="24"/>
          </w:rPr>
          <w:t xml:space="preserve">t </w:t>
        </w:r>
      </w:ins>
      <w:ins w:id="64" w:author="Md Saeem Hossain" w:date="2021-11-16T14:35:00Z">
        <w:r>
          <w:rPr>
            <w:rFonts w:ascii="Times New Roman" w:hAnsi="Times New Roman" w:cs="Times New Roman"/>
            <w:sz w:val="24"/>
            <w:szCs w:val="24"/>
          </w:rPr>
          <w:t>graph.</w:t>
        </w:r>
      </w:ins>
      <w:ins w:id="65" w:author="Md Saeem Hossain" w:date="2021-11-16T14:36:00Z">
        <w:r>
          <w:rPr>
            <w:rFonts w:ascii="Times New Roman" w:hAnsi="Times New Roman" w:cs="Times New Roman"/>
            <w:sz w:val="24"/>
            <w:szCs w:val="24"/>
          </w:rPr>
          <w:t xml:space="preserve"> The positive clipper does the same work with positive signal without effecting the negative signal.</w:t>
        </w:r>
      </w:ins>
      <w:ins w:id="66" w:author="Md Saeem Hossain" w:date="2021-11-16T14:37:00Z">
        <w:r w:rsidR="00F87090">
          <w:rPr>
            <w:rFonts w:ascii="Times New Roman" w:hAnsi="Times New Roman" w:cs="Times New Roman"/>
            <w:sz w:val="24"/>
            <w:szCs w:val="24"/>
          </w:rPr>
          <w:t xml:space="preserve"> </w:t>
        </w:r>
      </w:ins>
      <w:ins w:id="67" w:author="Md Saeem Hossain" w:date="2021-11-16T14:36:00Z">
        <w:r w:rsidR="00F87090">
          <w:rPr>
            <w:rFonts w:ascii="Times New Roman" w:hAnsi="Times New Roman" w:cs="Times New Roman"/>
            <w:sz w:val="24"/>
            <w:szCs w:val="24"/>
          </w:rPr>
          <w:t>They does not disto</w:t>
        </w:r>
      </w:ins>
      <w:ins w:id="68" w:author="Md Saeem Hossain" w:date="2021-11-16T14:37:00Z">
        <w:r w:rsidR="00F87090">
          <w:rPr>
            <w:rFonts w:ascii="Times New Roman" w:hAnsi="Times New Roman" w:cs="Times New Roman"/>
            <w:sz w:val="24"/>
            <w:szCs w:val="24"/>
          </w:rPr>
          <w:t>rt</w:t>
        </w:r>
      </w:ins>
      <w:ins w:id="69" w:author="Md Saeem Hossain" w:date="2021-11-16T14:36:00Z">
        <w:r w:rsidR="00F87090">
          <w:rPr>
            <w:rFonts w:ascii="Times New Roman" w:hAnsi="Times New Roman" w:cs="Times New Roman"/>
            <w:sz w:val="24"/>
            <w:szCs w:val="24"/>
          </w:rPr>
          <w:t xml:space="preserve"> the remaining part of the applied waveform.</w:t>
        </w:r>
      </w:ins>
    </w:p>
    <w:p w14:paraId="3B2768B9" w14:textId="35672BA4" w:rsidR="00C64FE7" w:rsidRPr="00C64FE7" w:rsidDel="00157DED" w:rsidRDefault="00C64FE7" w:rsidP="00C64FE7">
      <w:pPr>
        <w:rPr>
          <w:del w:id="70" w:author="Md Saeem Hossain" w:date="2021-11-16T14:31:00Z"/>
          <w:rFonts w:ascii="Times New Roman" w:hAnsi="Times New Roman" w:cs="Times New Roman"/>
          <w:sz w:val="24"/>
          <w:szCs w:val="24"/>
        </w:rPr>
      </w:pPr>
      <w:del w:id="71" w:author="Md Saeem Hossain" w:date="2021-11-16T14:31:00Z">
        <w:r w:rsidDel="00157DED">
          <w:rPr>
            <w:rFonts w:ascii="Times New Roman" w:hAnsi="Times New Roman" w:cs="Times New Roman"/>
            <w:sz w:val="24"/>
            <w:szCs w:val="24"/>
          </w:rPr>
          <w:delText xml:space="preserve">[text] </w:delText>
        </w:r>
      </w:del>
    </w:p>
    <w:p w14:paraId="71E965E8" w14:textId="77777777" w:rsidR="00C64FE7" w:rsidRDefault="00C64FE7" w:rsidP="00C64FE7">
      <w:pPr>
        <w:rPr>
          <w:rFonts w:ascii="Times New Roman" w:hAnsi="Times New Roman" w:cs="Times New Roman"/>
          <w:sz w:val="24"/>
          <w:szCs w:val="24"/>
        </w:rPr>
      </w:pPr>
    </w:p>
    <w:p w14:paraId="21F77A48" w14:textId="5AB4384B" w:rsidR="00C64FE7" w:rsidRDefault="00C64FE7" w:rsidP="00C64FE7">
      <w:pPr>
        <w:rPr>
          <w:ins w:id="72" w:author="Md Saeem Hossain" w:date="2021-11-16T14:12:00Z"/>
          <w:rFonts w:ascii="Times New Roman" w:hAnsi="Times New Roman" w:cs="Times New Roman"/>
          <w:b/>
          <w:bCs/>
          <w:sz w:val="24"/>
          <w:szCs w:val="24"/>
        </w:rPr>
      </w:pPr>
      <w:r w:rsidRPr="003C43D1">
        <w:rPr>
          <w:rFonts w:ascii="Times New Roman" w:hAnsi="Times New Roman" w:cs="Times New Roman"/>
          <w:b/>
          <w:bCs/>
          <w:sz w:val="24"/>
          <w:szCs w:val="24"/>
        </w:rPr>
        <w:t xml:space="preserve">References: </w:t>
      </w:r>
    </w:p>
    <w:p w14:paraId="4EE07A06" w14:textId="4B4EBA40" w:rsidR="007C071F" w:rsidRPr="007C071F" w:rsidRDefault="007C071F" w:rsidP="007C071F">
      <w:pPr>
        <w:pStyle w:val="Heading1"/>
        <w:spacing w:before="0" w:beforeAutospacing="0" w:after="0" w:afterAutospacing="0"/>
        <w:rPr>
          <w:ins w:id="73" w:author="Md Saeem Hossain" w:date="2021-11-16T14:12:00Z"/>
          <w:b w:val="0"/>
          <w:bCs w:val="0"/>
          <w:sz w:val="20"/>
          <w:szCs w:val="20"/>
          <w:rPrChange w:id="74" w:author="Md Saeem Hossain" w:date="2021-11-16T14:14:00Z">
            <w:rPr>
              <w:ins w:id="75" w:author="Md Saeem Hossain" w:date="2021-11-16T14:12:00Z"/>
              <w:rFonts w:ascii="Times New Roman" w:hAnsi="Times New Roman" w:cs="Times New Roman"/>
              <w:b/>
              <w:bCs/>
              <w:sz w:val="24"/>
              <w:szCs w:val="24"/>
            </w:rPr>
          </w:rPrChange>
        </w:rPr>
        <w:pPrChange w:id="76" w:author="Md Saeem Hossain" w:date="2021-11-16T14:14:00Z">
          <w:pPr/>
        </w:pPrChange>
      </w:pPr>
      <w:ins w:id="77" w:author="Md Saeem Hossain" w:date="2021-11-16T14:12:00Z">
        <w:r>
          <w:rPr>
            <w:b w:val="0"/>
            <w:bCs w:val="0"/>
            <w:sz w:val="24"/>
            <w:szCs w:val="24"/>
          </w:rPr>
          <w:t>1.</w:t>
        </w:r>
      </w:ins>
      <w:ins w:id="78" w:author="Md Saeem Hossain" w:date="2021-11-16T14:14:00Z">
        <w:r w:rsidRPr="007C071F">
          <w:rPr>
            <w:rFonts w:ascii="Playfair Display" w:hAnsi="Playfair Display" w:cs="Open Sans"/>
            <w:b w:val="0"/>
            <w:bCs w:val="0"/>
            <w:color w:val="003057"/>
          </w:rPr>
          <w:t xml:space="preserve"> </w:t>
        </w:r>
        <w:r w:rsidRPr="007C071F">
          <w:rPr>
            <w:rFonts w:ascii="Playfair Display" w:hAnsi="Playfair Display" w:cs="Open Sans"/>
            <w:b w:val="0"/>
            <w:bCs w:val="0"/>
            <w:color w:val="003057"/>
            <w:sz w:val="40"/>
            <w:szCs w:val="40"/>
            <w:rPrChange w:id="79" w:author="Md Saeem Hossain" w:date="2021-11-16T14:14:00Z">
              <w:rPr>
                <w:rFonts w:ascii="Playfair Display" w:hAnsi="Playfair Display" w:cs="Open Sans"/>
                <w:color w:val="003057"/>
              </w:rPr>
            </w:rPrChange>
          </w:rPr>
          <w:t>Electronic Devices and Circuit Theory, 11th Edition</w:t>
        </w:r>
      </w:ins>
    </w:p>
    <w:p w14:paraId="2968518B" w14:textId="1ED68AC5" w:rsidR="007C071F" w:rsidRDefault="007C071F" w:rsidP="00C64FE7">
      <w:pPr>
        <w:rPr>
          <w:ins w:id="80" w:author="Md Saeem Hossain" w:date="2021-11-16T14:12:00Z"/>
          <w:rFonts w:ascii="Times New Roman" w:hAnsi="Times New Roman" w:cs="Times New Roman"/>
          <w:b/>
          <w:bCs/>
          <w:sz w:val="24"/>
          <w:szCs w:val="24"/>
        </w:rPr>
      </w:pPr>
      <w:ins w:id="81" w:author="Md Saeem Hossain" w:date="2021-11-16T14:12:00Z">
        <w:r>
          <w:rPr>
            <w:rFonts w:ascii="Times New Roman" w:hAnsi="Times New Roman" w:cs="Times New Roman"/>
            <w:b/>
            <w:bCs/>
            <w:sz w:val="24"/>
            <w:szCs w:val="24"/>
          </w:rPr>
          <w:t>2.</w:t>
        </w:r>
        <w:r w:rsidRPr="007C071F">
          <w:t xml:space="preserve"> </w:t>
        </w:r>
        <w:r w:rsidRPr="007C071F">
          <w:rPr>
            <w:rFonts w:ascii="Times New Roman" w:hAnsi="Times New Roman" w:cs="Times New Roman"/>
            <w:b/>
            <w:bCs/>
            <w:sz w:val="24"/>
            <w:szCs w:val="24"/>
          </w:rPr>
          <w:t>https://www.circuitstoday.com/diode-clippers</w:t>
        </w:r>
      </w:ins>
    </w:p>
    <w:p w14:paraId="27967A97" w14:textId="77777777" w:rsidR="007C071F" w:rsidRDefault="007C071F" w:rsidP="00C64FE7">
      <w:pPr>
        <w:rPr>
          <w:rFonts w:ascii="Times New Roman" w:hAnsi="Times New Roman" w:cs="Times New Roman"/>
          <w:sz w:val="24"/>
          <w:szCs w:val="24"/>
        </w:rPr>
      </w:pPr>
    </w:p>
    <w:p w14:paraId="2E1ADF85" w14:textId="183EFA7A" w:rsidR="00C64FE7" w:rsidDel="007C071F" w:rsidRDefault="007C071F" w:rsidP="00C64FE7">
      <w:pPr>
        <w:rPr>
          <w:del w:id="82" w:author="Md Saeem Hossain" w:date="2021-11-16T14:11:00Z"/>
          <w:rFonts w:ascii="Times New Roman" w:hAnsi="Times New Roman" w:cs="Times New Roman"/>
          <w:sz w:val="24"/>
          <w:szCs w:val="24"/>
        </w:rPr>
      </w:pPr>
      <w:ins w:id="83" w:author="Md Saeem Hossain" w:date="2021-11-16T14:11:00Z">
        <w:r>
          <w:rPr>
            <w:rFonts w:ascii="Times New Roman" w:hAnsi="Times New Roman" w:cs="Times New Roman"/>
            <w:sz w:val="24"/>
            <w:szCs w:val="24"/>
          </w:rPr>
          <w:t>3.</w:t>
        </w:r>
      </w:ins>
      <w:ins w:id="84" w:author="Md Saeem Hossain" w:date="2021-11-16T14:12:00Z">
        <w:r w:rsidRPr="007C071F">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7C071F">
          <w:rPr>
            <w:rFonts w:ascii="Times New Roman" w:hAnsi="Times New Roman" w:cs="Times New Roman"/>
            <w:sz w:val="24"/>
            <w:szCs w:val="24"/>
          </w:rPr>
          <w:instrText>https://www.tutorialspoint.com/electronic_circuits/electronic_positive_clipper_circuits.htm</w:instrText>
        </w:r>
        <w:r>
          <w:rPr>
            <w:rFonts w:ascii="Times New Roman" w:hAnsi="Times New Roman" w:cs="Times New Roman"/>
            <w:sz w:val="24"/>
            <w:szCs w:val="24"/>
          </w:rPr>
          <w:instrText xml:space="preserve">l" </w:instrText>
        </w:r>
        <w:r>
          <w:rPr>
            <w:rFonts w:ascii="Times New Roman" w:hAnsi="Times New Roman" w:cs="Times New Roman"/>
            <w:sz w:val="24"/>
            <w:szCs w:val="24"/>
          </w:rPr>
          <w:fldChar w:fldCharType="separate"/>
        </w:r>
        <w:r w:rsidRPr="006A17EB">
          <w:rPr>
            <w:rStyle w:val="Hyperlink"/>
            <w:rFonts w:ascii="Times New Roman" w:hAnsi="Times New Roman" w:cs="Times New Roman"/>
            <w:sz w:val="24"/>
            <w:szCs w:val="24"/>
          </w:rPr>
          <w:t>https://www.tutorialspoint.com/electronic_circuits/electronic_positive_clipper_circuits.htm</w:t>
        </w:r>
        <w:r w:rsidRPr="006A17EB">
          <w:rPr>
            <w:rStyle w:val="Hyperlink"/>
            <w:rFonts w:ascii="Times New Roman" w:hAnsi="Times New Roman" w:cs="Times New Roman"/>
            <w:sz w:val="24"/>
            <w:szCs w:val="24"/>
          </w:rPr>
          <w:t>l</w:t>
        </w:r>
        <w:r>
          <w:rPr>
            <w:rFonts w:ascii="Times New Roman" w:hAnsi="Times New Roman" w:cs="Times New Roman"/>
            <w:sz w:val="24"/>
            <w:szCs w:val="24"/>
          </w:rPr>
          <w:fldChar w:fldCharType="end"/>
        </w:r>
      </w:ins>
      <w:del w:id="85" w:author="Md Saeem Hossain" w:date="2021-11-16T14:11:00Z">
        <w:r w:rsidR="00C64FE7" w:rsidDel="007C071F">
          <w:rPr>
            <w:rFonts w:ascii="Times New Roman" w:hAnsi="Times New Roman" w:cs="Times New Roman"/>
            <w:sz w:val="24"/>
            <w:szCs w:val="24"/>
          </w:rPr>
          <w:delText xml:space="preserve">[text] </w:delText>
        </w:r>
      </w:del>
    </w:p>
    <w:p w14:paraId="2043AA5B" w14:textId="77777777" w:rsidR="007C071F" w:rsidRPr="00C64FE7" w:rsidRDefault="007C071F" w:rsidP="00C64FE7">
      <w:pPr>
        <w:rPr>
          <w:ins w:id="86" w:author="Md Saeem Hossain" w:date="2021-11-16T14:12:00Z"/>
          <w:rFonts w:ascii="Times New Roman" w:hAnsi="Times New Roman" w:cs="Times New Roman"/>
          <w:sz w:val="24"/>
          <w:szCs w:val="24"/>
        </w:rPr>
      </w:pPr>
    </w:p>
    <w:p w14:paraId="57FDB01B" w14:textId="77777777" w:rsidR="00C64FE7" w:rsidRPr="00C64FE7" w:rsidRDefault="00C64FE7" w:rsidP="00C64FE7">
      <w:pPr>
        <w:rPr>
          <w:rFonts w:ascii="Times New Roman" w:hAnsi="Times New Roman" w:cs="Times New Roman"/>
          <w:sz w:val="24"/>
          <w:szCs w:val="24"/>
        </w:rPr>
      </w:pPr>
    </w:p>
    <w:sectPr w:rsidR="00C64FE7" w:rsidRPr="00C64FE7" w:rsidSect="005A384A">
      <w:pgSz w:w="11907" w:h="16839" w:code="9"/>
      <w:pgMar w:top="1008"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Md Saeem Hossain" w:date="2021-11-16T14:33:00Z" w:initials="MSH">
    <w:p w14:paraId="4AF21494" w14:textId="00695776" w:rsidR="00157DED" w:rsidRDefault="00157DED">
      <w:pPr>
        <w:pStyle w:val="CommentText"/>
      </w:pPr>
      <w:r>
        <w:rPr>
          <w:rStyle w:val="CommentReference"/>
        </w:rPr>
        <w:annotationRef/>
      </w:r>
      <w:r>
        <w:t>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21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3FCC" w16cex:dateUtc="2021-11-16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21494" w16cid:durableId="253E3F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altName w:val="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B4B"/>
    <w:multiLevelType w:val="hybridMultilevel"/>
    <w:tmpl w:val="6074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274A"/>
    <w:multiLevelType w:val="multilevel"/>
    <w:tmpl w:val="17DA846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C9C4609"/>
    <w:multiLevelType w:val="multilevel"/>
    <w:tmpl w:val="AB402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D382656"/>
    <w:multiLevelType w:val="multilevel"/>
    <w:tmpl w:val="58BA5A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9FE03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887D57"/>
    <w:multiLevelType w:val="hybridMultilevel"/>
    <w:tmpl w:val="A094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39DA"/>
    <w:multiLevelType w:val="hybridMultilevel"/>
    <w:tmpl w:val="4CCE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102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Saeem Hossain">
    <w15:presenceInfo w15:providerId="Windows Live" w15:userId="f4a3338d9eda3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6"/>
    <w:rsid w:val="000121D0"/>
    <w:rsid w:val="00074300"/>
    <w:rsid w:val="00090E25"/>
    <w:rsid w:val="000B5DC0"/>
    <w:rsid w:val="000F0655"/>
    <w:rsid w:val="00105BC3"/>
    <w:rsid w:val="00115E5D"/>
    <w:rsid w:val="00157DED"/>
    <w:rsid w:val="001A3305"/>
    <w:rsid w:val="001A63EC"/>
    <w:rsid w:val="001B6866"/>
    <w:rsid w:val="001E155B"/>
    <w:rsid w:val="001E4957"/>
    <w:rsid w:val="00231390"/>
    <w:rsid w:val="00277392"/>
    <w:rsid w:val="00323F29"/>
    <w:rsid w:val="00390AD4"/>
    <w:rsid w:val="003A3152"/>
    <w:rsid w:val="003C43D1"/>
    <w:rsid w:val="003E537D"/>
    <w:rsid w:val="00441C42"/>
    <w:rsid w:val="0052266E"/>
    <w:rsid w:val="00537BFD"/>
    <w:rsid w:val="0059019E"/>
    <w:rsid w:val="005A384A"/>
    <w:rsid w:val="005B68B3"/>
    <w:rsid w:val="005F18F7"/>
    <w:rsid w:val="0067251F"/>
    <w:rsid w:val="00686450"/>
    <w:rsid w:val="006B63F1"/>
    <w:rsid w:val="006B741B"/>
    <w:rsid w:val="006C3C16"/>
    <w:rsid w:val="0075470D"/>
    <w:rsid w:val="00776670"/>
    <w:rsid w:val="007C071F"/>
    <w:rsid w:val="007D4572"/>
    <w:rsid w:val="007F13B1"/>
    <w:rsid w:val="00803335"/>
    <w:rsid w:val="00843739"/>
    <w:rsid w:val="00896640"/>
    <w:rsid w:val="008974FA"/>
    <w:rsid w:val="008E43ED"/>
    <w:rsid w:val="009549CE"/>
    <w:rsid w:val="009658E3"/>
    <w:rsid w:val="00974BD0"/>
    <w:rsid w:val="00A1492B"/>
    <w:rsid w:val="00A66792"/>
    <w:rsid w:val="00A75543"/>
    <w:rsid w:val="00AE205E"/>
    <w:rsid w:val="00B02F85"/>
    <w:rsid w:val="00B72A5D"/>
    <w:rsid w:val="00BC7730"/>
    <w:rsid w:val="00BE74F0"/>
    <w:rsid w:val="00C23274"/>
    <w:rsid w:val="00C54F46"/>
    <w:rsid w:val="00C6217F"/>
    <w:rsid w:val="00C64FE7"/>
    <w:rsid w:val="00C85DD4"/>
    <w:rsid w:val="00CA65B0"/>
    <w:rsid w:val="00CC05CD"/>
    <w:rsid w:val="00D377AF"/>
    <w:rsid w:val="00D517A3"/>
    <w:rsid w:val="00D96A88"/>
    <w:rsid w:val="00DA6C63"/>
    <w:rsid w:val="00DD1855"/>
    <w:rsid w:val="00DD35D6"/>
    <w:rsid w:val="00E37E6E"/>
    <w:rsid w:val="00E7102A"/>
    <w:rsid w:val="00E718C0"/>
    <w:rsid w:val="00E73A97"/>
    <w:rsid w:val="00F13CDE"/>
    <w:rsid w:val="00F358CD"/>
    <w:rsid w:val="00F52EAA"/>
    <w:rsid w:val="00F870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077"/>
  <w15:docId w15:val="{6C54FEDC-5DE3-49A5-B8CB-1A061380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D6"/>
    <w:rPr>
      <w:rFonts w:asciiTheme="minorHAnsi" w:hAnsiTheme="minorHAnsi"/>
      <w:sz w:val="22"/>
      <w:lang w:val="en-GB"/>
    </w:rPr>
  </w:style>
  <w:style w:type="paragraph" w:styleId="Heading1">
    <w:name w:val="heading 1"/>
    <w:basedOn w:val="Normal"/>
    <w:link w:val="Heading1Char"/>
    <w:uiPriority w:val="9"/>
    <w:qFormat/>
    <w:rsid w:val="007C07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6"/>
    <w:pPr>
      <w:spacing w:after="200" w:line="276" w:lineRule="auto"/>
      <w:ind w:left="720"/>
      <w:contextualSpacing/>
    </w:pPr>
    <w:rPr>
      <w:szCs w:val="28"/>
      <w:lang w:val="en-US" w:bidi="bn-BD"/>
    </w:rPr>
  </w:style>
  <w:style w:type="table" w:styleId="TableGrid">
    <w:name w:val="Table Grid"/>
    <w:basedOn w:val="TableNormal"/>
    <w:uiPriority w:val="59"/>
    <w:rsid w:val="00DD35D6"/>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35D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D35D6"/>
    <w:rPr>
      <w:rFonts w:asciiTheme="minorHAnsi" w:eastAsiaTheme="minorEastAsia" w:hAnsiTheme="minorHAnsi"/>
      <w:sz w:val="22"/>
    </w:rPr>
  </w:style>
  <w:style w:type="character" w:styleId="SubtleReference">
    <w:name w:val="Subtle Reference"/>
    <w:basedOn w:val="DefaultParagraphFont"/>
    <w:uiPriority w:val="31"/>
    <w:qFormat/>
    <w:rsid w:val="008974FA"/>
    <w:rPr>
      <w:smallCaps/>
      <w:color w:val="5A5A5A" w:themeColor="text1" w:themeTint="A5"/>
    </w:rPr>
  </w:style>
  <w:style w:type="character" w:styleId="IntenseReference">
    <w:name w:val="Intense Reference"/>
    <w:basedOn w:val="DefaultParagraphFont"/>
    <w:uiPriority w:val="32"/>
    <w:qFormat/>
    <w:rsid w:val="008974FA"/>
    <w:rPr>
      <w:b/>
      <w:bCs/>
      <w:smallCaps/>
      <w:color w:val="5B9BD5" w:themeColor="accent1"/>
      <w:spacing w:val="5"/>
    </w:rPr>
  </w:style>
  <w:style w:type="paragraph" w:styleId="BalloonText">
    <w:name w:val="Balloon Text"/>
    <w:basedOn w:val="Normal"/>
    <w:link w:val="BalloonTextChar"/>
    <w:uiPriority w:val="99"/>
    <w:semiHidden/>
    <w:unhideWhenUsed/>
    <w:rsid w:val="00522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6E"/>
    <w:rPr>
      <w:rFonts w:ascii="Tahoma" w:hAnsi="Tahoma" w:cs="Tahoma"/>
      <w:sz w:val="16"/>
      <w:szCs w:val="16"/>
      <w:lang w:val="en-GB"/>
    </w:rPr>
  </w:style>
  <w:style w:type="paragraph" w:customStyle="1" w:styleId="Default">
    <w:name w:val="Default"/>
    <w:rsid w:val="00C64FE7"/>
    <w:pPr>
      <w:autoSpaceDE w:val="0"/>
      <w:autoSpaceDN w:val="0"/>
      <w:adjustRightInd w:val="0"/>
      <w:spacing w:after="0" w:line="240" w:lineRule="auto"/>
    </w:pPr>
    <w:rPr>
      <w:rFonts w:ascii="Maiandra GD" w:hAnsi="Maiandra GD" w:cs="Maiandra GD"/>
      <w:color w:val="000000"/>
      <w:szCs w:val="24"/>
      <w:lang w:bidi="bn-IN"/>
    </w:rPr>
  </w:style>
  <w:style w:type="paragraph" w:styleId="NormalWeb">
    <w:name w:val="Normal (Web)"/>
    <w:basedOn w:val="Normal"/>
    <w:uiPriority w:val="99"/>
    <w:semiHidden/>
    <w:unhideWhenUsed/>
    <w:rsid w:val="00776670"/>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customStyle="1" w:styleId="mi">
    <w:name w:val="mi"/>
    <w:basedOn w:val="DefaultParagraphFont"/>
    <w:rsid w:val="00AE205E"/>
  </w:style>
  <w:style w:type="character" w:customStyle="1" w:styleId="mjxassistivemathml">
    <w:name w:val="mjx_assistive_mathml"/>
    <w:basedOn w:val="DefaultParagraphFont"/>
    <w:rsid w:val="00AE205E"/>
  </w:style>
  <w:style w:type="paragraph" w:styleId="Revision">
    <w:name w:val="Revision"/>
    <w:hidden/>
    <w:uiPriority w:val="99"/>
    <w:semiHidden/>
    <w:rsid w:val="000121D0"/>
    <w:pPr>
      <w:spacing w:after="0" w:line="240" w:lineRule="auto"/>
    </w:pPr>
    <w:rPr>
      <w:rFonts w:asciiTheme="minorHAnsi" w:hAnsiTheme="minorHAnsi"/>
      <w:sz w:val="22"/>
      <w:lang w:val="en-GB"/>
    </w:rPr>
  </w:style>
  <w:style w:type="character" w:styleId="Hyperlink">
    <w:name w:val="Hyperlink"/>
    <w:basedOn w:val="DefaultParagraphFont"/>
    <w:uiPriority w:val="99"/>
    <w:unhideWhenUsed/>
    <w:rsid w:val="007C071F"/>
    <w:rPr>
      <w:color w:val="0563C1" w:themeColor="hyperlink"/>
      <w:u w:val="single"/>
    </w:rPr>
  </w:style>
  <w:style w:type="character" w:styleId="UnresolvedMention">
    <w:name w:val="Unresolved Mention"/>
    <w:basedOn w:val="DefaultParagraphFont"/>
    <w:uiPriority w:val="99"/>
    <w:semiHidden/>
    <w:unhideWhenUsed/>
    <w:rsid w:val="007C071F"/>
    <w:rPr>
      <w:color w:val="605E5C"/>
      <w:shd w:val="clear" w:color="auto" w:fill="E1DFDD"/>
    </w:rPr>
  </w:style>
  <w:style w:type="character" w:customStyle="1" w:styleId="Heading1Char">
    <w:name w:val="Heading 1 Char"/>
    <w:basedOn w:val="DefaultParagraphFont"/>
    <w:link w:val="Heading1"/>
    <w:uiPriority w:val="9"/>
    <w:rsid w:val="007C071F"/>
    <w:rPr>
      <w:rFonts w:eastAsia="Times New Roman" w:cs="Times New Roman"/>
      <w:b/>
      <w:bCs/>
      <w:kern w:val="36"/>
      <w:sz w:val="48"/>
      <w:szCs w:val="48"/>
      <w:lang w:bidi="bn-IN"/>
    </w:rPr>
  </w:style>
  <w:style w:type="character" w:styleId="CommentReference">
    <w:name w:val="annotation reference"/>
    <w:basedOn w:val="DefaultParagraphFont"/>
    <w:uiPriority w:val="99"/>
    <w:semiHidden/>
    <w:unhideWhenUsed/>
    <w:rsid w:val="00157DED"/>
    <w:rPr>
      <w:sz w:val="16"/>
      <w:szCs w:val="16"/>
    </w:rPr>
  </w:style>
  <w:style w:type="paragraph" w:styleId="CommentText">
    <w:name w:val="annotation text"/>
    <w:basedOn w:val="Normal"/>
    <w:link w:val="CommentTextChar"/>
    <w:uiPriority w:val="99"/>
    <w:semiHidden/>
    <w:unhideWhenUsed/>
    <w:rsid w:val="00157DED"/>
    <w:pPr>
      <w:spacing w:line="240" w:lineRule="auto"/>
    </w:pPr>
    <w:rPr>
      <w:sz w:val="20"/>
      <w:szCs w:val="20"/>
    </w:rPr>
  </w:style>
  <w:style w:type="character" w:customStyle="1" w:styleId="CommentTextChar">
    <w:name w:val="Comment Text Char"/>
    <w:basedOn w:val="DefaultParagraphFont"/>
    <w:link w:val="CommentText"/>
    <w:uiPriority w:val="99"/>
    <w:semiHidden/>
    <w:rsid w:val="00157DED"/>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157DED"/>
    <w:rPr>
      <w:b/>
      <w:bCs/>
    </w:rPr>
  </w:style>
  <w:style w:type="character" w:customStyle="1" w:styleId="CommentSubjectChar">
    <w:name w:val="Comment Subject Char"/>
    <w:basedOn w:val="CommentTextChar"/>
    <w:link w:val="CommentSubject"/>
    <w:uiPriority w:val="99"/>
    <w:semiHidden/>
    <w:rsid w:val="00157DED"/>
    <w:rPr>
      <w:rFonts w:asciiTheme="minorHAnsi" w:hAnsiTheme="minorHAns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9953">
      <w:bodyDiv w:val="1"/>
      <w:marLeft w:val="0"/>
      <w:marRight w:val="0"/>
      <w:marTop w:val="0"/>
      <w:marBottom w:val="0"/>
      <w:divBdr>
        <w:top w:val="none" w:sz="0" w:space="0" w:color="auto"/>
        <w:left w:val="none" w:sz="0" w:space="0" w:color="auto"/>
        <w:bottom w:val="none" w:sz="0" w:space="0" w:color="auto"/>
        <w:right w:val="none" w:sz="0" w:space="0" w:color="auto"/>
      </w:divBdr>
    </w:div>
    <w:div w:id="1171483349">
      <w:bodyDiv w:val="1"/>
      <w:marLeft w:val="0"/>
      <w:marRight w:val="0"/>
      <w:marTop w:val="0"/>
      <w:marBottom w:val="0"/>
      <w:divBdr>
        <w:top w:val="none" w:sz="0" w:space="0" w:color="auto"/>
        <w:left w:val="none" w:sz="0" w:space="0" w:color="auto"/>
        <w:bottom w:val="none" w:sz="0" w:space="0" w:color="auto"/>
        <w:right w:val="none" w:sz="0" w:space="0" w:color="auto"/>
      </w:divBdr>
    </w:div>
    <w:div w:id="1249386940">
      <w:bodyDiv w:val="1"/>
      <w:marLeft w:val="0"/>
      <w:marRight w:val="0"/>
      <w:marTop w:val="0"/>
      <w:marBottom w:val="0"/>
      <w:divBdr>
        <w:top w:val="none" w:sz="0" w:space="0" w:color="auto"/>
        <w:left w:val="none" w:sz="0" w:space="0" w:color="auto"/>
        <w:bottom w:val="none" w:sz="0" w:space="0" w:color="auto"/>
        <w:right w:val="none" w:sz="0" w:space="0" w:color="auto"/>
      </w:divBdr>
      <w:divsChild>
        <w:div w:id="1713726796">
          <w:marLeft w:val="0"/>
          <w:marRight w:val="0"/>
          <w:marTop w:val="300"/>
          <w:marBottom w:val="150"/>
          <w:divBdr>
            <w:top w:val="none" w:sz="0" w:space="0" w:color="auto"/>
            <w:left w:val="none" w:sz="0" w:space="0" w:color="auto"/>
            <w:bottom w:val="none" w:sz="0" w:space="0" w:color="auto"/>
            <w:right w:val="none" w:sz="0" w:space="0" w:color="auto"/>
          </w:divBdr>
        </w:div>
      </w:divsChild>
    </w:div>
    <w:div w:id="1618558314">
      <w:bodyDiv w:val="1"/>
      <w:marLeft w:val="0"/>
      <w:marRight w:val="0"/>
      <w:marTop w:val="0"/>
      <w:marBottom w:val="0"/>
      <w:divBdr>
        <w:top w:val="none" w:sz="0" w:space="0" w:color="auto"/>
        <w:left w:val="none" w:sz="0" w:space="0" w:color="auto"/>
        <w:bottom w:val="none" w:sz="0" w:space="0" w:color="auto"/>
        <w:right w:val="none" w:sz="0" w:space="0" w:color="auto"/>
      </w:divBdr>
    </w:div>
    <w:div w:id="1665549887">
      <w:bodyDiv w:val="1"/>
      <w:marLeft w:val="0"/>
      <w:marRight w:val="0"/>
      <w:marTop w:val="0"/>
      <w:marBottom w:val="0"/>
      <w:divBdr>
        <w:top w:val="none" w:sz="0" w:space="0" w:color="auto"/>
        <w:left w:val="none" w:sz="0" w:space="0" w:color="auto"/>
        <w:bottom w:val="none" w:sz="0" w:space="0" w:color="auto"/>
        <w:right w:val="none" w:sz="0" w:space="0" w:color="auto"/>
      </w:divBdr>
    </w:div>
    <w:div w:id="20894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emf"/><Relationship Id="rId34" Type="http://schemas.microsoft.com/office/2018/08/relationships/commentsExtensible" Target="commentsExtensible.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emf"/><Relationship Id="rId32" Type="http://schemas.microsoft.com/office/2011/relationships/commentsExtended" Target="commentsExtended.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C26F-DA2B-4863-8EC3-6CBB72C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Hossain Likhon</dc:creator>
  <cp:keywords/>
  <dc:description>Cover Page for EEE 111 (Mehrab)</dc:description>
  <cp:lastModifiedBy>Md Saeem Hossain</cp:lastModifiedBy>
  <cp:revision>3</cp:revision>
  <dcterms:created xsi:type="dcterms:W3CDTF">2021-11-16T07:27:00Z</dcterms:created>
  <dcterms:modified xsi:type="dcterms:W3CDTF">2021-11-16T08:37:00Z</dcterms:modified>
</cp:coreProperties>
</file>